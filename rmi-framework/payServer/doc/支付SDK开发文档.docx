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600" w:afterAutospacing="0" w:line="60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支付SDK开发文档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文档说明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  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支付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SDK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帮助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开发者可以快速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接入支付流程，实现支付，退款，获取核销码，订单核销等功能，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简单嵌入，快速开发。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一、准备工作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1.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准备工作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(1). 开发语言：JAVA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(2).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联系驭缘开发工作人员，获取账户合作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id和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安全校验码，用于传输数据的加密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2.导入SDK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jar包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right="72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将sdk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包导入到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项目下，添加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jar包依赖，用于工程开发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3.生成支付请求客户端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通过调用SDK生成支付客户端PayClient，传入支付网关地址，合作id，安全码，gateway为支付网关，partner为商户在驭缘支付平台的唯一id，key为安全校验码</w:t>
      </w:r>
    </w:p>
    <w:p>
      <w:pPr>
        <w:ind w:firstLine="420" w:firstLineChars="0"/>
      </w:pPr>
      <w:r>
        <w:drawing>
          <wp:inline distT="0" distB="0" distL="114300" distR="114300">
            <wp:extent cx="5268595" cy="476885"/>
            <wp:effectExtent l="0" t="0" r="8255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该实例化支付客户端用于统一执行不同的支付业务逻辑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600" w:lineRule="atLeast"/>
        <w:ind w:leftChars="0" w:right="0" w:rightChars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4.根据不同业务执行请求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支付接口调用示例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ins w:id="14" w:author="Administrator" w:date="2016-10-25T22:57:14Z">
        <w:commentRangeStart w:id="0"/>
        <w:r>
          <w:rPr/>
          <w:drawing>
            <wp:inline distT="0" distB="0" distL="114300" distR="114300">
              <wp:extent cx="3820795" cy="1732280"/>
              <wp:effectExtent l="0" t="0" r="8255" b="127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0795" cy="17322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commentRangeEnd w:id="0"/>
      <w:r>
        <w:commentReference w:id="0"/>
      </w:r>
      <w:del w:id="16" w:author="Administrator" w:date="2016-10-25T22:57:11Z">
        <w:r>
          <w:rPr/>
          <w:drawing>
            <wp:inline distT="0" distB="0" distL="114300" distR="114300">
              <wp:extent cx="4070350" cy="1563370"/>
              <wp:effectExtent l="0" t="0" r="6350" b="17780"/>
              <wp:docPr id="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0350" cy="1563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备注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：调用该接口</w:t>
      </w:r>
      <w:ins w:id="18" w:author="Administrator" w:date="2016-10-25T22:58:31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将返回</w:t>
        </w:r>
      </w:ins>
      <w:ins w:id="19" w:author="Administrator" w:date="2016-10-25T22:58:36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请求</w:t>
        </w:r>
      </w:ins>
      <w:ins w:id="20" w:author="Administrator" w:date="2016-10-25T22:58:40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支付</w:t>
        </w:r>
      </w:ins>
      <w:ins w:id="21" w:author="Administrator" w:date="2016-10-25T22:59:00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扫码</w:t>
        </w:r>
      </w:ins>
      <w:ins w:id="22" w:author="Administrator" w:date="2016-10-25T22:58:40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页面</w:t>
        </w:r>
      </w:ins>
      <w:ins w:id="23" w:author="Administrator" w:date="2016-10-25T22:59:13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的</w:t>
        </w:r>
      </w:ins>
      <w:ins w:id="24" w:author="Administrator" w:date="2016-10-25T22:59:16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url</w:t>
        </w:r>
      </w:ins>
      <w:ins w:id="25" w:author="Administrator" w:date="2016-10-25T22:59:18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连接，</w:t>
        </w:r>
      </w:ins>
      <w:ins w:id="26" w:author="Administrator" w:date="2016-10-25T22:59:24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请</w:t>
        </w:r>
      </w:ins>
      <w:ins w:id="27" w:author="Administrator" w:date="2016-10-25T22:59:26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商户</w:t>
        </w:r>
      </w:ins>
      <w:ins w:id="28" w:author="Administrator" w:date="2016-10-25T22:59:27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自己</w:t>
        </w:r>
      </w:ins>
      <w:del w:id="29" w:author="Administrator" w:date="2016-10-25T22:59:22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delText>会</w:delText>
        </w:r>
      </w:del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重定向到</w:t>
      </w:r>
      <w:ins w:id="30" w:author="Administrator" w:date="2016-10-25T22:59:41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url</w:t>
        </w:r>
      </w:ins>
      <w:ins w:id="31" w:author="Administrator" w:date="2016-10-25T22:59:42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指定的</w:t>
        </w:r>
      </w:ins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支付平台</w:t>
      </w:r>
      <w:ins w:id="32" w:author="Administrator" w:date="2016-10-25T22:59:51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支付</w:t>
        </w:r>
      </w:ins>
      <w:ins w:id="33" w:author="Administrator" w:date="2016-10-25T22:59:54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页面</w:t>
        </w:r>
      </w:ins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ins w:id="34" w:author="Administrator" w:date="2016-10-25T23:00:03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该接口</w:t>
        </w:r>
      </w:ins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请务必设置notify_url和return_url</w:t>
      </w:r>
      <w:del w:id="35" w:author="Administrator" w:date="2016-10-25T23:00:17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delText>，</w:delText>
        </w:r>
      </w:del>
      <w:del w:id="36" w:author="Administrator" w:date="2016-10-25T23:00:15Z">
        <w:r>
          <w:rPr>
            <w:rFonts w:hint="eastAsia" w:ascii="微软雅黑" w:hAnsi="微软雅黑" w:eastAsia="微软雅黑" w:cs="微软雅黑"/>
            <w:i w:val="0"/>
            <w:caps w:val="0"/>
            <w:color w:val="333333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delText>该接口请不要获取返回值</w:delText>
        </w:r>
      </w:del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请求参数设置说明:</w:t>
      </w:r>
    </w:p>
    <w:tbl>
      <w:tblPr>
        <w:tblStyle w:val="15"/>
        <w:tblW w:w="10138" w:type="dxa"/>
        <w:tblInd w:w="-1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700"/>
        <w:gridCol w:w="1500"/>
        <w:gridCol w:w="2425"/>
        <w:gridCol w:w="1650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pay.auth.pay.apply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商户订单号，在商户系统内唯一，8-20位数字或字母，不允许特殊字符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0" w:name="OLE_LINK14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元，取值范围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[0.01,100000000.00]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1" w:name="OLE_LINK34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seller_user_id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String 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,手机或邮箱或微信账号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收款方账户</w:t>
            </w:r>
            <w:ins w:id="37" w:author="Administrator" w:date="2016-10-25T23:09:52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（</w:t>
              </w:r>
            </w:ins>
            <w:ins w:id="38" w:author="Administrator" w:date="2016-10-25T23:09:54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当</w:t>
              </w:r>
            </w:ins>
            <w:ins w:id="39" w:author="Administrator" w:date="2016-10-25T23:09:58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为</w:t>
              </w:r>
            </w:ins>
            <w:ins w:id="40" w:author="Administrator" w:date="2016-10-25T23:09:59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支付宝</w:t>
              </w:r>
            </w:ins>
            <w:ins w:id="41" w:author="Administrator" w:date="2016-10-25T23:10:00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支付时</w:t>
              </w:r>
            </w:ins>
            <w:ins w:id="42" w:author="Administrator" w:date="2016-10-25T23:10:03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需要</w:t>
              </w:r>
            </w:ins>
            <w:ins w:id="43" w:author="Administrator" w:date="2016-10-25T23:10:05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设置</w:t>
              </w:r>
            </w:ins>
            <w:ins w:id="44" w:author="Administrator" w:date="2016-10-25T23:10:08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该</w:t>
              </w:r>
            </w:ins>
            <w:ins w:id="45" w:author="Administrator" w:date="2016-10-25T23:10:09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值</w:t>
              </w:r>
            </w:ins>
            <w:ins w:id="46" w:author="Administrator" w:date="2016-10-25T23:10:11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，</w:t>
              </w:r>
            </w:ins>
            <w:ins w:id="47" w:author="Administrator" w:date="2016-10-25T23:10:13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微信</w:t>
              </w:r>
            </w:ins>
            <w:ins w:id="48" w:author="Administrator" w:date="2016-10-25T23:10:19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支付</w:t>
              </w:r>
            </w:ins>
            <w:ins w:id="49" w:author="Administrator" w:date="2016-10-25T23:10:15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可不</w:t>
              </w:r>
            </w:ins>
            <w:ins w:id="50" w:author="Administrator" w:date="2016-10-25T23:10:23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用</w:t>
              </w:r>
            </w:ins>
            <w:ins w:id="51" w:author="Administrator" w:date="2016-10-25T23:10:16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设置</w:t>
              </w:r>
            </w:ins>
            <w:ins w:id="52" w:author="Administrator" w:date="2016-10-25T23:09:52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）</w:t>
              </w:r>
            </w:ins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ins w:id="53" w:author="Administrator" w:date="2016-10-25T23:09:49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可空</w:t>
              </w:r>
            </w:ins>
            <w:del w:id="54" w:author="Administrator" w:date="2016-10-25T23:09:45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delText>否</w:delText>
              </w:r>
            </w:del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18245234231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2" w:name="OLE_LINK35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imit_pay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alipay（支付宝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PC</w:t>
            </w:r>
            <w:r>
              <w:rPr>
                <w:rFonts w:hint="eastAsia"/>
                <w:color w:val="000000"/>
                <w:sz w:val="18"/>
                <w:szCs w:val="18"/>
              </w:rPr>
              <w:t>支付）；wechat（微信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PC</w:t>
            </w:r>
            <w:r>
              <w:rPr>
                <w:rFonts w:hint="eastAsia"/>
                <w:color w:val="000000"/>
                <w:sz w:val="18"/>
                <w:szCs w:val="18"/>
              </w:rPr>
              <w:t>支付）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alipay_mobile（支付宝手机端支付）;wechat_mobile（微信手机端支付）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3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商品名称(不要超过50汉字)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bookmarkStart w:id="4" w:name="OLE_LINK16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商品信息描述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可空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36码</w:t>
            </w:r>
          </w:p>
        </w:tc>
      </w:tr>
      <w:bookmarkEnd w:id="4"/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异步通知返回参数说明：</w:t>
      </w:r>
    </w:p>
    <w:tbl>
      <w:tblPr>
        <w:tblStyle w:val="15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bookmarkStart w:id="5" w:name="OLE_LINK3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6" w:name="OLE_LINK19"/>
            <w:bookmarkStart w:id="7" w:name="OLE_LINK20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imit_pay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8" w:name="OLE_LINK27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商品名称(不要超过50汉字)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bookmarkEnd w:id="7"/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退款接口调用示例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ins w:id="55" w:author="Administrator" w:date="2016-10-25T23:07:17Z">
        <w:r>
          <w:rPr/>
          <w:drawing>
            <wp:inline distT="0" distB="0" distL="114300" distR="114300">
              <wp:extent cx="4476750" cy="925830"/>
              <wp:effectExtent l="0" t="0" r="0" b="7620"/>
              <wp:docPr id="12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6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76750" cy="925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57" w:author="Administrator" w:date="2016-10-25T23:01:30Z">
        <w:r>
          <w:rPr/>
          <w:drawing>
            <wp:inline distT="0" distB="0" distL="114300" distR="114300">
              <wp:extent cx="4738370" cy="866775"/>
              <wp:effectExtent l="0" t="0" r="5080" b="9525"/>
              <wp:docPr id="4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3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8370" cy="866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请求参数设置说明：</w:t>
      </w:r>
    </w:p>
    <w:tbl>
      <w:tblPr>
        <w:tblStyle w:val="15"/>
        <w:tblW w:w="9788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602"/>
        <w:gridCol w:w="1573"/>
        <w:gridCol w:w="2125"/>
        <w:gridCol w:w="16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参数类型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refund.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用户请求退款对应的唯一订单号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9" w:name="OLE_LINK12"/>
            <w:bookmarkStart w:id="10" w:name="OLE_LINK36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merchant</w:t>
            </w:r>
            <w:r>
              <w:rPr>
                <w:rFonts w:hint="eastAsia"/>
                <w:color w:val="000000"/>
                <w:sz w:val="18"/>
                <w:szCs w:val="18"/>
              </w:rPr>
              <w:t>.com/notify_url</w:t>
            </w:r>
          </w:p>
        </w:tc>
      </w:tr>
      <w:bookmarkEnd w:id="9"/>
      <w:bookmarkEnd w:id="10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异步通知返回参数说明：</w:t>
      </w:r>
    </w:p>
    <w:tbl>
      <w:tblPr>
        <w:tblStyle w:val="15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退款</w:t>
            </w:r>
            <w:r>
              <w:rPr>
                <w:rFonts w:hint="eastAsia"/>
                <w:color w:val="000000"/>
                <w:sz w:val="18"/>
                <w:szCs w:val="18"/>
              </w:rPr>
              <w:t>金额，单位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退款</w:t>
            </w:r>
            <w:r>
              <w:rPr>
                <w:rFonts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退款失败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分账支付接口调用示例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ins w:id="59" w:author="Administrator" w:date="2016-10-25T23:07:42Z">
        <w:r>
          <w:rPr/>
          <w:drawing>
            <wp:inline distT="0" distB="0" distL="114300" distR="114300">
              <wp:extent cx="4413885" cy="860425"/>
              <wp:effectExtent l="0" t="0" r="5715" b="15875"/>
              <wp:docPr id="13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885" cy="860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61" w:author="Administrator" w:date="2016-10-25T23:07:41Z">
        <w:r>
          <w:rPr/>
          <w:drawing>
            <wp:inline distT="0" distB="0" distL="114300" distR="114300">
              <wp:extent cx="4967605" cy="902335"/>
              <wp:effectExtent l="0" t="0" r="4445" b="12065"/>
              <wp:docPr id="5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4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7605" cy="902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请求参数设置说明:</w:t>
      </w:r>
    </w:p>
    <w:tbl>
      <w:tblPr>
        <w:tblStyle w:val="15"/>
        <w:tblW w:w="9617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参数类型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  <w:trHeight w:val="504" w:hRule="atLeast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prorate.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用户确认服务对应的唯一订单号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11" w:name="OLE_LINK39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bookmarkEnd w:id="1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异步通知返回参数说明：</w:t>
      </w:r>
    </w:p>
    <w:tbl>
      <w:tblPr>
        <w:tblStyle w:val="15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bookmarkStart w:id="12" w:name="OLE_LINK38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bookmarkStart w:id="13" w:name="OLE_LINK8"/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  <w:lang w:val="en-US" w:eastAsia="zh-CN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eastAsia="zh-CN"/>
              </w:rPr>
              <w:t>分账总金额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eastAsia="zh-CN"/>
              </w:rPr>
              <w:t>分账总金额（元）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12.00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获取核销码接口调用示例</w:t>
      </w:r>
    </w:p>
    <w:p>
      <w:pPr>
        <w:numPr>
          <w:ilvl w:val="0"/>
          <w:numId w:val="0"/>
        </w:numPr>
        <w:ind w:firstLine="420" w:firstLineChars="0"/>
      </w:pPr>
      <w:ins w:id="63" w:author="Administrator" w:date="2016-10-25T23:04:38Z">
        <w:r>
          <w:rPr/>
          <w:drawing>
            <wp:inline distT="0" distB="0" distL="114300" distR="114300">
              <wp:extent cx="4608195" cy="953770"/>
              <wp:effectExtent l="0" t="0" r="1905" b="17780"/>
              <wp:docPr id="6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3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8195" cy="953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65" w:author="Administrator" w:date="2016-10-25T23:04:38Z">
        <w:r>
          <w:rPr/>
          <w:drawing>
            <wp:inline distT="0" distB="0" distL="114300" distR="114300">
              <wp:extent cx="4375150" cy="689610"/>
              <wp:effectExtent l="0" t="0" r="6350" b="15240"/>
              <wp:docPr id="11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9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5150" cy="689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请求参数设置说明:</w:t>
      </w:r>
    </w:p>
    <w:tbl>
      <w:tblPr>
        <w:tblStyle w:val="15"/>
        <w:tblW w:w="9788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602"/>
        <w:gridCol w:w="1573"/>
        <w:gridCol w:w="2125"/>
        <w:gridCol w:w="16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参数类型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service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code.request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out_trade_no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同步返回参数说明：</w:t>
      </w:r>
    </w:p>
    <w:tbl>
      <w:tblPr>
        <w:tblStyle w:val="15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353"/>
        <w:gridCol w:w="2055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verify_code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核销码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核销码（仅当code为200即操作成功才会返回）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2341</w:t>
            </w: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34</w:t>
            </w: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sef</w:t>
            </w:r>
            <w:bookmarkStart w:id="14" w:name="_GoBack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val="en-US" w:eastAsia="zh-CN"/>
              </w:rPr>
              <w:t>expire_time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核销码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有效时间（分钟）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核销码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有效时间，如果核销码过期则重新生成在发送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商户号不能为空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核销接口调用示例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ins w:id="67" w:author="Administrator" w:date="2016-10-25T23:06:19Z">
        <w:r>
          <w:rPr/>
          <w:drawing>
            <wp:inline distT="0" distB="0" distL="114300" distR="114300">
              <wp:extent cx="4653280" cy="962025"/>
              <wp:effectExtent l="0" t="0" r="13970" b="9525"/>
              <wp:docPr id="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5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3280" cy="962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69" w:author="Administrator" w:date="2016-10-25T23:04:14Z">
        <w:r>
          <w:rPr/>
          <w:drawing>
            <wp:inline distT="0" distB="0" distL="114300" distR="114300">
              <wp:extent cx="4752975" cy="745490"/>
              <wp:effectExtent l="0" t="0" r="9525" b="16510"/>
              <wp:docPr id="10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8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2975" cy="745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请求参数设置说明:</w:t>
      </w:r>
    </w:p>
    <w:tbl>
      <w:tblPr>
        <w:tblStyle w:val="15"/>
        <w:tblW w:w="9788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602"/>
        <w:gridCol w:w="1573"/>
        <w:gridCol w:w="2125"/>
        <w:gridCol w:w="16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参数类型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code.verify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verify_code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核销码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当前订单的核销码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cd</w:t>
            </w:r>
            <w:r>
              <w:rPr>
                <w:rFonts w:hint="eastAsia"/>
                <w:color w:val="000000"/>
                <w:sz w:val="18"/>
                <w:szCs w:val="18"/>
              </w:rPr>
              <w:t>575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同步返回参数说明：</w:t>
      </w:r>
    </w:p>
    <w:tbl>
      <w:tblPr>
        <w:tblStyle w:val="15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  <w14:textFill>
                  <w14:solidFill>
                    <w14:schemeClr w14:val="accent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商品名称(不要超过50汉字)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商户号不能为空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58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驭缘网络科技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0-25T22:57:27Z" w:initials="A">
    <w:p>
      <w:pPr>
        <w:pStyle w:val="6"/>
        <w:rPr>
          <w:rFonts w:hint="eastAsia" w:eastAsiaTheme="minorEastAsia"/>
          <w:lang w:eastAsia="zh-CN"/>
        </w:rPr>
      </w:pPr>
      <w:ins w:id="0" w:author="Administrator" w:date="2016-10-25T22:57:32Z">
        <w:r>
          <w:rPr>
            <w:rFonts w:hint="eastAsia"/>
            <w:lang w:eastAsia="zh-CN"/>
          </w:rPr>
          <w:t>根据</w:t>
        </w:r>
      </w:ins>
      <w:ins w:id="1" w:author="Administrator" w:date="2016-10-25T22:57:37Z">
        <w:r>
          <w:rPr>
            <w:rFonts w:hint="eastAsia"/>
            <w:lang w:eastAsia="zh-CN"/>
          </w:rPr>
          <w:t>奔驰</w:t>
        </w:r>
      </w:ins>
      <w:ins w:id="2" w:author="Administrator" w:date="2016-10-25T22:57:38Z">
        <w:r>
          <w:rPr>
            <w:rFonts w:hint="eastAsia"/>
            <w:lang w:eastAsia="zh-CN"/>
          </w:rPr>
          <w:t>要求，</w:t>
        </w:r>
      </w:ins>
      <w:ins w:id="3" w:author="Administrator" w:date="2016-10-25T22:57:39Z">
        <w:r>
          <w:rPr>
            <w:rFonts w:hint="eastAsia"/>
            <w:lang w:eastAsia="zh-CN"/>
          </w:rPr>
          <w:t>这里</w:t>
        </w:r>
      </w:ins>
      <w:ins w:id="4" w:author="Administrator" w:date="2016-10-25T22:57:41Z">
        <w:r>
          <w:rPr>
            <w:rFonts w:hint="eastAsia"/>
            <w:lang w:eastAsia="zh-CN"/>
          </w:rPr>
          <w:t>修</w:t>
        </w:r>
      </w:ins>
      <w:ins w:id="5" w:author="Administrator" w:date="2016-10-25T22:57:42Z">
        <w:r>
          <w:rPr>
            <w:rFonts w:hint="eastAsia"/>
            <w:lang w:eastAsia="zh-CN"/>
          </w:rPr>
          <w:t>改为</w:t>
        </w:r>
      </w:ins>
      <w:ins w:id="6" w:author="Administrator" w:date="2016-10-25T22:57:45Z">
        <w:r>
          <w:rPr>
            <w:rFonts w:hint="eastAsia"/>
            <w:lang w:eastAsia="zh-CN"/>
          </w:rPr>
          <w:t>获取</w:t>
        </w:r>
      </w:ins>
      <w:ins w:id="7" w:author="Administrator" w:date="2016-10-25T22:57:46Z">
        <w:r>
          <w:rPr>
            <w:rFonts w:hint="eastAsia"/>
            <w:lang w:eastAsia="zh-CN"/>
          </w:rPr>
          <w:t>支付</w:t>
        </w:r>
      </w:ins>
      <w:ins w:id="8" w:author="Administrator" w:date="2016-10-25T22:57:48Z">
        <w:r>
          <w:rPr>
            <w:rFonts w:hint="eastAsia"/>
            <w:lang w:eastAsia="zh-CN"/>
          </w:rPr>
          <w:t>连接，</w:t>
        </w:r>
      </w:ins>
      <w:ins w:id="9" w:author="Administrator" w:date="2016-10-25T22:57:50Z">
        <w:r>
          <w:rPr>
            <w:rFonts w:hint="eastAsia"/>
            <w:lang w:eastAsia="zh-CN"/>
          </w:rPr>
          <w:t>让</w:t>
        </w:r>
      </w:ins>
      <w:ins w:id="10" w:author="Administrator" w:date="2016-10-25T22:57:51Z">
        <w:r>
          <w:rPr>
            <w:rFonts w:hint="eastAsia"/>
            <w:lang w:eastAsia="zh-CN"/>
          </w:rPr>
          <w:t>他们</w:t>
        </w:r>
      </w:ins>
      <w:ins w:id="11" w:author="Administrator" w:date="2016-10-25T22:57:53Z">
        <w:r>
          <w:rPr>
            <w:rFonts w:hint="eastAsia"/>
            <w:lang w:eastAsia="zh-CN"/>
          </w:rPr>
          <w:t>自行</w:t>
        </w:r>
      </w:ins>
      <w:ins w:id="12" w:author="Administrator" w:date="2016-10-25T22:57:54Z">
        <w:r>
          <w:rPr>
            <w:rFonts w:hint="eastAsia"/>
            <w:lang w:eastAsia="zh-CN"/>
          </w:rPr>
          <w:t>做</w:t>
        </w:r>
      </w:ins>
      <w:ins w:id="13" w:author="Administrator" w:date="2016-10-25T22:57:55Z">
        <w:r>
          <w:rPr>
            <w:rFonts w:hint="eastAsia"/>
            <w:lang w:eastAsia="zh-CN"/>
          </w:rPr>
          <w:t>跳转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86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A7EF"/>
    <w:multiLevelType w:val="singleLevel"/>
    <w:tmpl w:val="5804A7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2444D"/>
    <w:rsid w:val="017E1355"/>
    <w:rsid w:val="01A41B11"/>
    <w:rsid w:val="03CE4669"/>
    <w:rsid w:val="042F344D"/>
    <w:rsid w:val="05431583"/>
    <w:rsid w:val="05AF1E38"/>
    <w:rsid w:val="062D430C"/>
    <w:rsid w:val="065C5FEF"/>
    <w:rsid w:val="075C78D5"/>
    <w:rsid w:val="07B94729"/>
    <w:rsid w:val="07C8530C"/>
    <w:rsid w:val="07D07CB8"/>
    <w:rsid w:val="07FB0718"/>
    <w:rsid w:val="08D84E4A"/>
    <w:rsid w:val="090A664F"/>
    <w:rsid w:val="09482E5D"/>
    <w:rsid w:val="095C0D6A"/>
    <w:rsid w:val="09E74ABC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9B77E1"/>
    <w:rsid w:val="0EAA4809"/>
    <w:rsid w:val="10262B43"/>
    <w:rsid w:val="10700681"/>
    <w:rsid w:val="10B970D6"/>
    <w:rsid w:val="10F8542A"/>
    <w:rsid w:val="112A7D1E"/>
    <w:rsid w:val="11836DF7"/>
    <w:rsid w:val="12750475"/>
    <w:rsid w:val="12DC5B7F"/>
    <w:rsid w:val="13A26907"/>
    <w:rsid w:val="1429351F"/>
    <w:rsid w:val="145D779F"/>
    <w:rsid w:val="149A657E"/>
    <w:rsid w:val="14A1455F"/>
    <w:rsid w:val="14DF79FF"/>
    <w:rsid w:val="15CA3FE5"/>
    <w:rsid w:val="166F7619"/>
    <w:rsid w:val="189564F3"/>
    <w:rsid w:val="190D6A37"/>
    <w:rsid w:val="19670DCF"/>
    <w:rsid w:val="19CF1B11"/>
    <w:rsid w:val="1A8C1B52"/>
    <w:rsid w:val="1B0C3908"/>
    <w:rsid w:val="1B2812EE"/>
    <w:rsid w:val="1B442492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201635DF"/>
    <w:rsid w:val="21EB5F95"/>
    <w:rsid w:val="223639B0"/>
    <w:rsid w:val="22475962"/>
    <w:rsid w:val="225E604B"/>
    <w:rsid w:val="226D36A1"/>
    <w:rsid w:val="22F4316B"/>
    <w:rsid w:val="23847180"/>
    <w:rsid w:val="23BA16A9"/>
    <w:rsid w:val="24E07913"/>
    <w:rsid w:val="256E0BAB"/>
    <w:rsid w:val="2571633D"/>
    <w:rsid w:val="25D917C8"/>
    <w:rsid w:val="26806A55"/>
    <w:rsid w:val="26AE6DDE"/>
    <w:rsid w:val="26C7126E"/>
    <w:rsid w:val="270064DB"/>
    <w:rsid w:val="270D62D1"/>
    <w:rsid w:val="27DA6EFD"/>
    <w:rsid w:val="28075F40"/>
    <w:rsid w:val="283F6B21"/>
    <w:rsid w:val="28D20F39"/>
    <w:rsid w:val="2A383200"/>
    <w:rsid w:val="2A535ABF"/>
    <w:rsid w:val="2AC2386B"/>
    <w:rsid w:val="2B230867"/>
    <w:rsid w:val="2D101DB7"/>
    <w:rsid w:val="2D6709EF"/>
    <w:rsid w:val="2E5F49BA"/>
    <w:rsid w:val="2F1E6587"/>
    <w:rsid w:val="304674B6"/>
    <w:rsid w:val="30586D33"/>
    <w:rsid w:val="30626186"/>
    <w:rsid w:val="308B4B01"/>
    <w:rsid w:val="30AD26C0"/>
    <w:rsid w:val="30DD3739"/>
    <w:rsid w:val="3196063D"/>
    <w:rsid w:val="31B73219"/>
    <w:rsid w:val="32036094"/>
    <w:rsid w:val="323B062A"/>
    <w:rsid w:val="327E1059"/>
    <w:rsid w:val="33DF582A"/>
    <w:rsid w:val="342B253A"/>
    <w:rsid w:val="346F14B3"/>
    <w:rsid w:val="352429BD"/>
    <w:rsid w:val="35C85523"/>
    <w:rsid w:val="36AF4A7C"/>
    <w:rsid w:val="36E7711D"/>
    <w:rsid w:val="371E31A0"/>
    <w:rsid w:val="37616868"/>
    <w:rsid w:val="37A7200B"/>
    <w:rsid w:val="37A819E5"/>
    <w:rsid w:val="37F14627"/>
    <w:rsid w:val="381B2129"/>
    <w:rsid w:val="38C004CE"/>
    <w:rsid w:val="39074271"/>
    <w:rsid w:val="39525D36"/>
    <w:rsid w:val="395F390E"/>
    <w:rsid w:val="39D62687"/>
    <w:rsid w:val="3A4E022A"/>
    <w:rsid w:val="3A7C6BC6"/>
    <w:rsid w:val="3A9E0FF6"/>
    <w:rsid w:val="3C235B48"/>
    <w:rsid w:val="3C807EEA"/>
    <w:rsid w:val="3D747853"/>
    <w:rsid w:val="3E1C54E6"/>
    <w:rsid w:val="3E27378F"/>
    <w:rsid w:val="3F0D18D4"/>
    <w:rsid w:val="402C0076"/>
    <w:rsid w:val="40571D38"/>
    <w:rsid w:val="40612A19"/>
    <w:rsid w:val="40767CE0"/>
    <w:rsid w:val="40CC6B02"/>
    <w:rsid w:val="41B967E9"/>
    <w:rsid w:val="41BF2D6A"/>
    <w:rsid w:val="41CB5DA2"/>
    <w:rsid w:val="41D5659E"/>
    <w:rsid w:val="42ED0D85"/>
    <w:rsid w:val="42FE7892"/>
    <w:rsid w:val="437C1875"/>
    <w:rsid w:val="43CA6F03"/>
    <w:rsid w:val="43F5633E"/>
    <w:rsid w:val="442E3096"/>
    <w:rsid w:val="4566690B"/>
    <w:rsid w:val="45D1058F"/>
    <w:rsid w:val="45D739E0"/>
    <w:rsid w:val="45F92F24"/>
    <w:rsid w:val="471A7DF0"/>
    <w:rsid w:val="47E61B92"/>
    <w:rsid w:val="48412AA3"/>
    <w:rsid w:val="48B94C9F"/>
    <w:rsid w:val="49094D44"/>
    <w:rsid w:val="49190379"/>
    <w:rsid w:val="495D4E65"/>
    <w:rsid w:val="49836B4F"/>
    <w:rsid w:val="498A3DEC"/>
    <w:rsid w:val="49A96AA8"/>
    <w:rsid w:val="4A0169C7"/>
    <w:rsid w:val="4A3039D9"/>
    <w:rsid w:val="4A857D68"/>
    <w:rsid w:val="4AB00CC6"/>
    <w:rsid w:val="4B786BC7"/>
    <w:rsid w:val="4CF84D91"/>
    <w:rsid w:val="4D6C2EC2"/>
    <w:rsid w:val="4DE8581A"/>
    <w:rsid w:val="4E220329"/>
    <w:rsid w:val="4E377649"/>
    <w:rsid w:val="4E521610"/>
    <w:rsid w:val="4EC50A70"/>
    <w:rsid w:val="51E71F9E"/>
    <w:rsid w:val="52630135"/>
    <w:rsid w:val="52785546"/>
    <w:rsid w:val="54460761"/>
    <w:rsid w:val="545B42EC"/>
    <w:rsid w:val="54754077"/>
    <w:rsid w:val="5504265F"/>
    <w:rsid w:val="55244BB8"/>
    <w:rsid w:val="56347B5B"/>
    <w:rsid w:val="56486EEA"/>
    <w:rsid w:val="56CF1D77"/>
    <w:rsid w:val="57653DC7"/>
    <w:rsid w:val="581E7F39"/>
    <w:rsid w:val="584E611D"/>
    <w:rsid w:val="58C04F8E"/>
    <w:rsid w:val="58F57A30"/>
    <w:rsid w:val="59606E73"/>
    <w:rsid w:val="59C056B3"/>
    <w:rsid w:val="5A72521F"/>
    <w:rsid w:val="5B257B81"/>
    <w:rsid w:val="5BF40EBD"/>
    <w:rsid w:val="5BF440B7"/>
    <w:rsid w:val="5C4A445F"/>
    <w:rsid w:val="5CCD7222"/>
    <w:rsid w:val="5D450BCB"/>
    <w:rsid w:val="5DA166BC"/>
    <w:rsid w:val="5E8A19FC"/>
    <w:rsid w:val="5EB63405"/>
    <w:rsid w:val="5EC533DC"/>
    <w:rsid w:val="5F551D50"/>
    <w:rsid w:val="60521339"/>
    <w:rsid w:val="605A0326"/>
    <w:rsid w:val="60841117"/>
    <w:rsid w:val="613357C6"/>
    <w:rsid w:val="61BC10DA"/>
    <w:rsid w:val="61E9082D"/>
    <w:rsid w:val="628F7E79"/>
    <w:rsid w:val="62B9362D"/>
    <w:rsid w:val="630A3428"/>
    <w:rsid w:val="639771DA"/>
    <w:rsid w:val="63F74346"/>
    <w:rsid w:val="65B13CCD"/>
    <w:rsid w:val="662E0E39"/>
    <w:rsid w:val="67371158"/>
    <w:rsid w:val="691116AE"/>
    <w:rsid w:val="696F1BA6"/>
    <w:rsid w:val="69B5180D"/>
    <w:rsid w:val="69E52930"/>
    <w:rsid w:val="6A8C4C93"/>
    <w:rsid w:val="6AC4346C"/>
    <w:rsid w:val="6B053504"/>
    <w:rsid w:val="6B635951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A81527"/>
    <w:rsid w:val="6F384963"/>
    <w:rsid w:val="6F9069EE"/>
    <w:rsid w:val="708A514A"/>
    <w:rsid w:val="713D1D67"/>
    <w:rsid w:val="715450AA"/>
    <w:rsid w:val="72A81F84"/>
    <w:rsid w:val="72EE3F95"/>
    <w:rsid w:val="73337B8B"/>
    <w:rsid w:val="737456A1"/>
    <w:rsid w:val="75865EBE"/>
    <w:rsid w:val="75A0365C"/>
    <w:rsid w:val="76174080"/>
    <w:rsid w:val="763E084B"/>
    <w:rsid w:val="764F7807"/>
    <w:rsid w:val="768B3F98"/>
    <w:rsid w:val="7744112F"/>
    <w:rsid w:val="779A0F14"/>
    <w:rsid w:val="790B26CE"/>
    <w:rsid w:val="794049FD"/>
    <w:rsid w:val="79755A2A"/>
    <w:rsid w:val="7A8A17A0"/>
    <w:rsid w:val="7AD7365D"/>
    <w:rsid w:val="7AEE7988"/>
    <w:rsid w:val="7BA52CE6"/>
    <w:rsid w:val="7BB842DE"/>
    <w:rsid w:val="7C5F12E3"/>
    <w:rsid w:val="7C637062"/>
    <w:rsid w:val="7C7C5D24"/>
    <w:rsid w:val="7CCB2927"/>
    <w:rsid w:val="7D184CD0"/>
    <w:rsid w:val="7D356BF5"/>
    <w:rsid w:val="7D62629F"/>
    <w:rsid w:val="7DE90B93"/>
    <w:rsid w:val="7DEA04F6"/>
    <w:rsid w:val="7E245840"/>
    <w:rsid w:val="7F90224D"/>
    <w:rsid w:val="7FA86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2016-10-17T02:31:00Z</dcterms:created>
  <dc:creator>Administrator</dc:creator>
  <cp:lastModifiedBy>Administrator</cp:lastModifiedBy>
  <dcterms:modified xsi:type="dcterms:W3CDTF">2016-10-25T15:13:54Z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