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统一支付平台测试流程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 ： 浏览器输入测试地址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http://114.55.89.172:9080/index.do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 ：下单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1.在下单页面根据要求输入测试信息，订单号（数字串，长度不要超过20位），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订单标题（长度不要超过30个字符），下单金额（不要小于0.01），收款方账号（收款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方邮箱或手机号码），支付方式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3850640" cy="1868805"/>
            <wp:effectExtent l="0" t="0" r="16510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备注：该平台支持支付宝PC端支付，手机端支付和微信PC端支付，手机端支付等方式，该测试demo暂时只开放了支付宝PC端支付和微信PC端方式，选择时请选择支付宝或微信支付。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2.点击确定，会弹出请求支付平台的完整链接，再次点击确定发送请求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937000" cy="1988185"/>
            <wp:effectExtent l="0" t="0" r="6350" b="120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3.当支付方式为支付宝PC支付时，点击确定将会跳转到支付宝授权页面，选择扫码支付或输入账号支付</w:t>
      </w:r>
    </w:p>
    <w:p>
      <w:pPr>
        <w:ind w:left="420" w:leftChars="0" w:firstLine="42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702050" cy="1736090"/>
            <wp:effectExtent l="0" t="0" r="1270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ins w:id="6" w:author="Administrator" w:date="2016-10-25T23:21:21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del w:id="7" w:author="Administrator" w:date="2016-10-25T23:21:31Z">
        <w:commentRangeStart w:id="0"/>
        <w:r>
          <w:rPr>
            <w:rFonts w:hint="eastAsia"/>
            <w:lang w:val="en-US" w:eastAsia="zh-CN"/>
          </w:rPr>
          <w:delText xml:space="preserve"> </w:delText>
        </w:r>
      </w:del>
      <w:commentRangeEnd w:id="0"/>
      <w:r>
        <w:commentReference w:id="0"/>
      </w:r>
      <w:ins w:id="8" w:author="Administrator" w:date="2016-10-25T23:21:21Z">
        <w:r>
          <w:rPr>
            <w:rFonts w:hint="eastAsia"/>
            <w:lang w:val="en-US" w:eastAsia="zh-CN"/>
          </w:rPr>
          <w:t>4.当支付方式为微信PC支付时，点击确定会跳转到微信扫码页面，扫码完成后输入密码支付</w:t>
        </w:r>
      </w:ins>
    </w:p>
    <w:p>
      <w:pPr>
        <w:numPr>
          <w:ilvl w:val="0"/>
          <w:numId w:val="0"/>
        </w:numPr>
        <w:ind w:left="840" w:leftChars="0"/>
        <w:rPr>
          <w:ins w:id="9" w:author="Administrator" w:date="2016-10-25T23:21:21Z"/>
          <w:rFonts w:hint="eastAsia"/>
          <w:lang w:eastAsia="zh-CN"/>
        </w:rPr>
      </w:pPr>
      <w:ins w:id="10" w:author="Administrator" w:date="2016-10-25T23:21:21Z">
        <w:r>
          <w:rPr>
            <w:rFonts w:hint="eastAsia"/>
            <w:lang w:val="en-US" w:eastAsia="zh-CN"/>
          </w:rPr>
          <w:t xml:space="preserve">                   </w:t>
        </w:r>
      </w:ins>
      <w:ins w:id="11" w:author="Administrator" w:date="2016-10-25T23:21:21Z">
        <w:r>
          <w:rPr/>
          <w:drawing>
            <wp:inline distT="0" distB="0" distL="114300" distR="114300">
              <wp:extent cx="2174240" cy="1747520"/>
              <wp:effectExtent l="0" t="0" r="16510" b="5080"/>
              <wp:docPr id="9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图片 2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4240" cy="1747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ind w:firstLine="420" w:firstLineChars="0"/>
        <w:jc w:val="left"/>
        <w:rPr>
          <w:ins w:id="13" w:author="Administrator" w:date="2016-10-25T23:21:21Z"/>
          <w:rFonts w:hint="eastAsia"/>
          <w:lang w:val="en-US" w:eastAsia="zh-CN"/>
        </w:rPr>
      </w:pPr>
      <w:ins w:id="14" w:author="Administrator" w:date="2016-10-25T23:21:21Z">
        <w:r>
          <w:rPr>
            <w:rFonts w:hint="eastAsia"/>
            <w:lang w:val="en-US" w:eastAsia="zh-CN"/>
          </w:rPr>
          <w:t xml:space="preserve">     5. 支付成功后，页面将会跳转到支付结果页面。</w:t>
        </w:r>
      </w:ins>
    </w:p>
    <w:p>
      <w:pPr>
        <w:ind w:firstLine="420" w:firstLineChars="0"/>
        <w:jc w:val="left"/>
      </w:pPr>
      <w:r>
        <w:drawing>
          <wp:inline distT="0" distB="0" distL="114300" distR="114300">
            <wp:extent cx="5267960" cy="803275"/>
            <wp:effectExtent l="0" t="0" r="8890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 查看当前下单用户的支付宝账单或者微信账单，是否有一笔支付账单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步骤三</w:t>
      </w:r>
      <w:r>
        <w:rPr>
          <w:rFonts w:hint="eastAsia"/>
          <w:lang w:val="en-US" w:eastAsia="zh-CN"/>
        </w:rPr>
        <w:t xml:space="preserve"> ： 获取核销码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1. 点击获取核销码链接，进入获取核销码页面</w:t>
      </w:r>
    </w:p>
    <w:p>
      <w:pPr>
        <w:ind w:left="840" w:leftChars="0" w:firstLine="420" w:firstLineChars="0"/>
        <w:jc w:val="left"/>
      </w:pPr>
      <w:r>
        <w:drawing>
          <wp:inline distT="0" distB="0" distL="114300" distR="114300">
            <wp:extent cx="2961640" cy="3238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ind w:firstLine="420" w:firstLineChars="0"/>
        <w:jc w:val="left"/>
      </w:pPr>
      <w:r>
        <w:drawing>
          <wp:inline distT="0" distB="0" distL="114300" distR="114300">
            <wp:extent cx="5272405" cy="1548765"/>
            <wp:effectExtent l="0" t="0" r="4445" b="1333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输入步骤二里填入的订单号，点击确认，将会弹出请求支付平台的完整链接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1454785"/>
            <wp:effectExtent l="0" t="0" r="12700" b="1206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再次点击确定，执行请求，支付平台将会返回对应的操作结果，显示如下：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6011545" cy="880110"/>
            <wp:effectExtent l="0" t="0" r="8255" b="152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步骤四：核销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点击核销链接，进入核销页面</w:t>
      </w:r>
    </w:p>
    <w:p>
      <w:pPr>
        <w:numPr>
          <w:ilvl w:val="0"/>
          <w:numId w:val="0"/>
        </w:numPr>
        <w:ind w:firstLine="420"/>
        <w:jc w:val="left"/>
      </w:pPr>
      <w:r>
        <w:drawing>
          <wp:inline distT="0" distB="0" distL="114300" distR="114300">
            <wp:extent cx="5269230" cy="1775460"/>
            <wp:effectExtent l="0" t="0" r="7620" b="1524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填写上一步获取的核销码verify_code和订单号out_trade_no，点击确认，进行核销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流程，将会弹出请求支付平台的完整链接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709670" cy="1300480"/>
            <wp:effectExtent l="0" t="0" r="508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再次点击确定，执行请求，支付平台将会返回对应的操作结果，显示如下：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774690" cy="632460"/>
            <wp:effectExtent l="0" t="0" r="16510" b="1524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步骤四</w:t>
      </w:r>
      <w:r>
        <w:rPr>
          <w:rFonts w:hint="eastAsia"/>
          <w:lang w:val="en-US" w:eastAsia="zh-CN"/>
        </w:rPr>
        <w:t xml:space="preserve"> ： 退款或分账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一：退款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点击退款链接，进入退款页面</w:t>
      </w:r>
    </w:p>
    <w:p>
      <w:pPr>
        <w:numPr>
          <w:ilvl w:val="0"/>
          <w:numId w:val="0"/>
        </w:numPr>
        <w:ind w:left="840" w:leftChars="0"/>
        <w:jc w:val="left"/>
      </w:pPr>
      <w:r>
        <w:drawing>
          <wp:inline distT="0" distB="0" distL="114300" distR="114300">
            <wp:extent cx="5270500" cy="1740535"/>
            <wp:effectExtent l="0" t="0" r="635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2输入前面的订单号以及退款金额，点击确认进行退款，将会弹出请求支付平台的          完整链接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jc w:val="left"/>
      </w:pPr>
      <w:r>
        <w:drawing>
          <wp:inline distT="0" distB="0" distL="114300" distR="114300">
            <wp:extent cx="3527425" cy="1412240"/>
            <wp:effectExtent l="0" t="0" r="15875" b="165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再次点击确定，执行请求，支付平台将会返回执行结果信息：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012815" cy="638810"/>
            <wp:effectExtent l="0" t="0" r="6985" b="889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63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3.打开支付宝，查看第二步的订单，查看该订单是否为解冻状态，如果是则说明退款成功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ins w:id="15" w:author="Administrator" w:date="2016-10-25T23:22:11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：确认服务--分账（请先核销再进行确认支付）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ins w:id="16" w:author="Administrator" w:date="2016-10-25T23:22:12Z">
        <w:r>
          <w:rPr>
            <w:rFonts w:hint="eastAsia"/>
            <w:b/>
            <w:bCs/>
            <w:lang w:val="en-US" w:eastAsia="zh-CN"/>
          </w:rPr>
          <w:t>备注：目前分账只支持支付宝，微信在下单确认阶段已完成支付功能，微信支付基本遵循了支付宝的系统流程，保证了客户相同的操作流程。由于微信支付自身平台限制，在本阶段处理分账请求时，我们介入人工分账完成需求，未来在微信支付自身分账功能得到完善后，我们将进行再度开发，实现系统自动的指令分账。</w:t>
        </w:r>
      </w:ins>
      <w:r>
        <w:commentReference w:id="1"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点击确认支付链接，进入该页面</w:t>
      </w:r>
    </w:p>
    <w:p>
      <w:pPr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1770" cy="1661160"/>
            <wp:effectExtent l="0" t="0" r="5080" b="1524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输入签名的订单号，进行分账服务，点击确认将会弹出请求支付平台的完整链接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314700" cy="1129030"/>
            <wp:effectExtent l="0" t="0" r="0" b="139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再次点击确定，执行请求，支付平台会返回执行结果信息：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339840" cy="699770"/>
            <wp:effectExtent l="0" t="0" r="3810" b="508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查看买家当前支付宝账单，订单状态是否为已支付状态，点击订单详情，是否显示为交易成功；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查看第二步骤中填写的收款方对应的支付宝账户账单，查看是否收到一笔入账资金，如果有，说明分账成功，资金成功转入商户账户中。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10-25T23:21:41Z" w:initials="A">
    <w:p>
      <w:pPr>
        <w:pStyle w:val="3"/>
        <w:rPr>
          <w:rFonts w:hint="eastAsia" w:eastAsiaTheme="minorEastAsia"/>
          <w:lang w:eastAsia="zh-CN"/>
        </w:rPr>
      </w:pPr>
      <w:ins w:id="0" w:author="Administrator" w:date="2016-10-25T23:21:47Z">
        <w:r>
          <w:rPr>
            <w:rFonts w:hint="eastAsia"/>
            <w:lang w:eastAsia="zh-CN"/>
          </w:rPr>
          <w:t>新增</w:t>
        </w:r>
      </w:ins>
      <w:ins w:id="1" w:author="Administrator" w:date="2016-10-25T23:21:50Z">
        <w:r>
          <w:rPr>
            <w:rFonts w:hint="eastAsia"/>
            <w:lang w:eastAsia="zh-CN"/>
          </w:rPr>
          <w:t>微信</w:t>
        </w:r>
      </w:ins>
      <w:ins w:id="2" w:author="Administrator" w:date="2016-10-25T23:21:51Z">
        <w:r>
          <w:rPr>
            <w:rFonts w:hint="eastAsia"/>
            <w:lang w:eastAsia="zh-CN"/>
          </w:rPr>
          <w:t>支付</w:t>
        </w:r>
      </w:ins>
      <w:ins w:id="3" w:author="Administrator" w:date="2016-10-25T23:21:52Z">
        <w:r>
          <w:rPr>
            <w:rFonts w:hint="eastAsia"/>
            <w:lang w:eastAsia="zh-CN"/>
          </w:rPr>
          <w:t>功能</w:t>
        </w:r>
      </w:ins>
    </w:p>
  </w:comment>
  <w:comment w:id="1" w:author="Administrator" w:date="2016-10-25T23:22:18Z" w:initials="A">
    <w:p>
      <w:pPr>
        <w:pStyle w:val="3"/>
        <w:rPr>
          <w:rFonts w:hint="eastAsia" w:eastAsiaTheme="minorEastAsia"/>
          <w:lang w:eastAsia="zh-CN"/>
        </w:rPr>
      </w:pPr>
      <w:ins w:id="4" w:author="Administrator" w:date="2016-10-25T23:22:21Z">
        <w:r>
          <w:rPr>
            <w:rFonts w:hint="eastAsia"/>
            <w:lang w:eastAsia="zh-CN"/>
          </w:rPr>
          <w:t>分账</w:t>
        </w:r>
      </w:ins>
      <w:ins w:id="5" w:author="Administrator" w:date="2016-10-25T23:22:26Z">
        <w:r>
          <w:rPr>
            <w:rFonts w:hint="eastAsia"/>
            <w:lang w:eastAsia="zh-CN"/>
          </w:rPr>
          <w:t>备注</w:t>
        </w:r>
      </w:ins>
      <w:bookmarkStart w:id="0" w:name="_GoBack"/>
      <w:bookmarkEnd w:id="0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8822"/>
    <w:multiLevelType w:val="multilevel"/>
    <w:tmpl w:val="57FF8822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FF88C3"/>
    <w:multiLevelType w:val="multilevel"/>
    <w:tmpl w:val="57FF88C3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FF8939"/>
    <w:multiLevelType w:val="singleLevel"/>
    <w:tmpl w:val="57FF893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FF8BBD"/>
    <w:multiLevelType w:val="singleLevel"/>
    <w:tmpl w:val="57FF8BB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79CA"/>
    <w:rsid w:val="010A6EE5"/>
    <w:rsid w:val="0145786A"/>
    <w:rsid w:val="01872012"/>
    <w:rsid w:val="01E54F3A"/>
    <w:rsid w:val="01EE0B48"/>
    <w:rsid w:val="02050FA2"/>
    <w:rsid w:val="036B6F0F"/>
    <w:rsid w:val="04AF796F"/>
    <w:rsid w:val="05827946"/>
    <w:rsid w:val="05925E94"/>
    <w:rsid w:val="05EB7BA8"/>
    <w:rsid w:val="05EC61EE"/>
    <w:rsid w:val="07397C23"/>
    <w:rsid w:val="07B343E4"/>
    <w:rsid w:val="0826596C"/>
    <w:rsid w:val="085D4694"/>
    <w:rsid w:val="0A7B59E8"/>
    <w:rsid w:val="0AFC4B7A"/>
    <w:rsid w:val="0CEE0238"/>
    <w:rsid w:val="0D000366"/>
    <w:rsid w:val="0EC77CD4"/>
    <w:rsid w:val="0F595A12"/>
    <w:rsid w:val="11237F3F"/>
    <w:rsid w:val="11497606"/>
    <w:rsid w:val="123231FD"/>
    <w:rsid w:val="1240650E"/>
    <w:rsid w:val="12BE350F"/>
    <w:rsid w:val="138534B0"/>
    <w:rsid w:val="14136D3F"/>
    <w:rsid w:val="142F40D2"/>
    <w:rsid w:val="14F53C4A"/>
    <w:rsid w:val="15142C78"/>
    <w:rsid w:val="156B43D3"/>
    <w:rsid w:val="159A5C14"/>
    <w:rsid w:val="16666D55"/>
    <w:rsid w:val="167D3859"/>
    <w:rsid w:val="17316BC5"/>
    <w:rsid w:val="179F7A76"/>
    <w:rsid w:val="17A8538C"/>
    <w:rsid w:val="185D4A3E"/>
    <w:rsid w:val="18F74B5F"/>
    <w:rsid w:val="1A2E6D48"/>
    <w:rsid w:val="1AE9073A"/>
    <w:rsid w:val="1B3533E4"/>
    <w:rsid w:val="1BF22137"/>
    <w:rsid w:val="1C604933"/>
    <w:rsid w:val="1CF3654D"/>
    <w:rsid w:val="1FD3527C"/>
    <w:rsid w:val="1FE2409A"/>
    <w:rsid w:val="1FE60E16"/>
    <w:rsid w:val="2072217E"/>
    <w:rsid w:val="20D019A5"/>
    <w:rsid w:val="21020134"/>
    <w:rsid w:val="214D5A85"/>
    <w:rsid w:val="215E2931"/>
    <w:rsid w:val="21D41AB3"/>
    <w:rsid w:val="22106BBC"/>
    <w:rsid w:val="23D754E1"/>
    <w:rsid w:val="23E022F3"/>
    <w:rsid w:val="241A118C"/>
    <w:rsid w:val="254A539F"/>
    <w:rsid w:val="25A50B5E"/>
    <w:rsid w:val="25A5465A"/>
    <w:rsid w:val="25E0749A"/>
    <w:rsid w:val="25FE1721"/>
    <w:rsid w:val="291E426C"/>
    <w:rsid w:val="294B3F1A"/>
    <w:rsid w:val="297C225B"/>
    <w:rsid w:val="29F7412C"/>
    <w:rsid w:val="2A260DDE"/>
    <w:rsid w:val="2A2D7AB0"/>
    <w:rsid w:val="2A310E67"/>
    <w:rsid w:val="2AF568C7"/>
    <w:rsid w:val="2CD81568"/>
    <w:rsid w:val="2CF56771"/>
    <w:rsid w:val="2D3B0B53"/>
    <w:rsid w:val="2DE4632D"/>
    <w:rsid w:val="2EC800E8"/>
    <w:rsid w:val="2F042B7E"/>
    <w:rsid w:val="2FA10D15"/>
    <w:rsid w:val="30C87C62"/>
    <w:rsid w:val="314B79ED"/>
    <w:rsid w:val="31505AAD"/>
    <w:rsid w:val="315235C9"/>
    <w:rsid w:val="320151FB"/>
    <w:rsid w:val="32921229"/>
    <w:rsid w:val="3396179A"/>
    <w:rsid w:val="33BF3D3B"/>
    <w:rsid w:val="33CA11BE"/>
    <w:rsid w:val="33EE723C"/>
    <w:rsid w:val="33EE7D0F"/>
    <w:rsid w:val="34057C38"/>
    <w:rsid w:val="34094A68"/>
    <w:rsid w:val="342D14BE"/>
    <w:rsid w:val="34B93D01"/>
    <w:rsid w:val="35DD4C66"/>
    <w:rsid w:val="375065E8"/>
    <w:rsid w:val="37D46305"/>
    <w:rsid w:val="389146EC"/>
    <w:rsid w:val="39277BAD"/>
    <w:rsid w:val="399774FF"/>
    <w:rsid w:val="3C5F586D"/>
    <w:rsid w:val="3C7062A3"/>
    <w:rsid w:val="3D616762"/>
    <w:rsid w:val="3F185281"/>
    <w:rsid w:val="3F895C12"/>
    <w:rsid w:val="404D0DEB"/>
    <w:rsid w:val="417B45ED"/>
    <w:rsid w:val="419016B9"/>
    <w:rsid w:val="43060B23"/>
    <w:rsid w:val="44EF7FBA"/>
    <w:rsid w:val="45B43504"/>
    <w:rsid w:val="480245E2"/>
    <w:rsid w:val="48A25CD3"/>
    <w:rsid w:val="49944E7E"/>
    <w:rsid w:val="49B103C4"/>
    <w:rsid w:val="4A165331"/>
    <w:rsid w:val="4AC0539D"/>
    <w:rsid w:val="4B8D1ACA"/>
    <w:rsid w:val="4CA94173"/>
    <w:rsid w:val="4D026582"/>
    <w:rsid w:val="4D291E4D"/>
    <w:rsid w:val="4D2E727B"/>
    <w:rsid w:val="4E2119B9"/>
    <w:rsid w:val="4E315D93"/>
    <w:rsid w:val="4F55538E"/>
    <w:rsid w:val="4FD2537C"/>
    <w:rsid w:val="501F5AD7"/>
    <w:rsid w:val="512A05C6"/>
    <w:rsid w:val="525D1EBF"/>
    <w:rsid w:val="52B5434C"/>
    <w:rsid w:val="54784E93"/>
    <w:rsid w:val="54B8212C"/>
    <w:rsid w:val="55347D81"/>
    <w:rsid w:val="572C23E0"/>
    <w:rsid w:val="574B6C03"/>
    <w:rsid w:val="58A85FE4"/>
    <w:rsid w:val="593A5B1C"/>
    <w:rsid w:val="593C15A0"/>
    <w:rsid w:val="5A4A7CD0"/>
    <w:rsid w:val="5A710D69"/>
    <w:rsid w:val="5A7D5CC2"/>
    <w:rsid w:val="5B931384"/>
    <w:rsid w:val="5BFD05EE"/>
    <w:rsid w:val="5C380128"/>
    <w:rsid w:val="5C8C3D32"/>
    <w:rsid w:val="5CDB08A1"/>
    <w:rsid w:val="5CE60A7D"/>
    <w:rsid w:val="5D18754E"/>
    <w:rsid w:val="5D4A1571"/>
    <w:rsid w:val="5DD65798"/>
    <w:rsid w:val="5E4142FD"/>
    <w:rsid w:val="5E525222"/>
    <w:rsid w:val="5F6519A0"/>
    <w:rsid w:val="605A6617"/>
    <w:rsid w:val="61B801C1"/>
    <w:rsid w:val="62A53439"/>
    <w:rsid w:val="632B6218"/>
    <w:rsid w:val="640A16E9"/>
    <w:rsid w:val="64722EA7"/>
    <w:rsid w:val="651F161A"/>
    <w:rsid w:val="65393C07"/>
    <w:rsid w:val="664308F5"/>
    <w:rsid w:val="667F4683"/>
    <w:rsid w:val="66DE3A9D"/>
    <w:rsid w:val="66FD25C9"/>
    <w:rsid w:val="685F4170"/>
    <w:rsid w:val="6984673B"/>
    <w:rsid w:val="6A5061EC"/>
    <w:rsid w:val="6B1402AA"/>
    <w:rsid w:val="6B626AF0"/>
    <w:rsid w:val="6B863857"/>
    <w:rsid w:val="6BEB5534"/>
    <w:rsid w:val="6C700546"/>
    <w:rsid w:val="6D4F14EC"/>
    <w:rsid w:val="6D947222"/>
    <w:rsid w:val="6DE753B9"/>
    <w:rsid w:val="6E3F698D"/>
    <w:rsid w:val="7038177B"/>
    <w:rsid w:val="711D08CF"/>
    <w:rsid w:val="718727D7"/>
    <w:rsid w:val="743C6E75"/>
    <w:rsid w:val="747F380A"/>
    <w:rsid w:val="753A194A"/>
    <w:rsid w:val="75860D08"/>
    <w:rsid w:val="76B86323"/>
    <w:rsid w:val="77AC3E59"/>
    <w:rsid w:val="78622339"/>
    <w:rsid w:val="7891749B"/>
    <w:rsid w:val="78A6488A"/>
    <w:rsid w:val="78CC0D3E"/>
    <w:rsid w:val="797245B7"/>
    <w:rsid w:val="7A4645DF"/>
    <w:rsid w:val="7B33013F"/>
    <w:rsid w:val="7B9612E8"/>
    <w:rsid w:val="7C403AF0"/>
    <w:rsid w:val="7E0847C4"/>
    <w:rsid w:val="7E113FFC"/>
    <w:rsid w:val="7E6C63B4"/>
    <w:rsid w:val="7ECD4A1D"/>
    <w:rsid w:val="7F396826"/>
    <w:rsid w:val="7F4449F5"/>
    <w:rsid w:val="7F6E4DF9"/>
    <w:rsid w:val="7FF140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2016-10-25T15:22:27Z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