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firstLine="420"/>
        <w:rPr>
          <w:rFonts w:ascii="微软雅黑" w:hAnsi="微软雅黑" w:eastAsia="微软雅黑"/>
          <w:b/>
          <w:sz w:val="36"/>
          <w:szCs w:val="36"/>
        </w:rPr>
      </w:pPr>
      <w:r>
        <w:rPr>
          <w:rFonts w:hint="eastAsia" w:ascii="微软雅黑" w:hAnsi="微软雅黑" w:eastAsia="微软雅黑"/>
          <w:b/>
          <w:sz w:val="36"/>
          <w:szCs w:val="36"/>
        </w:rPr>
        <w:t>统一支付接口接入文档</w:t>
      </w:r>
    </w:p>
    <w:p>
      <w:pPr>
        <w:ind w:left="840" w:firstLine="420"/>
        <w:rPr>
          <w:rFonts w:ascii="微软雅黑" w:hAnsi="微软雅黑" w:eastAsia="微软雅黑"/>
          <w:b/>
          <w:sz w:val="36"/>
          <w:szCs w:val="36"/>
        </w:rPr>
      </w:pP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功能描述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 一站式集成化支付接入，提供凭码消费和退款以及分账功能</w:t>
      </w:r>
    </w:p>
    <w:p>
      <w:pPr>
        <w:ind w:firstLine="420"/>
        <w:rPr>
          <w:sz w:val="24"/>
        </w:rPr>
      </w:pP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产品接口</w:t>
      </w:r>
    </w:p>
    <w:p>
      <w:pPr>
        <w:numPr>
          <w:ilvl w:val="0"/>
          <w:numId w:val="0"/>
        </w:numPr>
        <w:ind w:firstLine="640"/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/>
          <w:sz w:val="28"/>
          <w:szCs w:val="28"/>
          <w:lang w:val="en-US" w:eastAsia="zh-CN"/>
        </w:rPr>
        <w:t>统一接入接口</w:t>
      </w:r>
      <w:r>
        <w:rPr>
          <w:rFonts w:hint="eastAsia"/>
          <w:sz w:val="32"/>
          <w:szCs w:val="32"/>
          <w:lang w:val="en-US" w:eastAsia="zh-CN"/>
        </w:rPr>
        <w:t>：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/pay/gateway.do</w:t>
      </w:r>
    </w:p>
    <w:p>
      <w:pPr>
        <w:ind w:firstLine="64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针对不同的业务，具体的入口由请求参数中的service决定：</w:t>
      </w:r>
    </w:p>
    <w:p>
      <w:pPr>
        <w:ind w:firstLine="640"/>
        <w:rPr>
          <w:sz w:val="24"/>
        </w:rPr>
      </w:pPr>
      <w:r>
        <w:rPr>
          <w:rFonts w:hint="eastAsia"/>
          <w:sz w:val="24"/>
          <w:lang w:val="en-US" w:eastAsia="zh-CN"/>
        </w:rPr>
        <w:t>1、</w:t>
      </w:r>
      <w:r>
        <w:rPr>
          <w:rFonts w:hint="eastAsia"/>
          <w:sz w:val="24"/>
        </w:rPr>
        <w:t>支付接口（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pay.auth.pay.apply</w:t>
      </w:r>
      <w:r>
        <w:rPr>
          <w:rFonts w:hint="eastAsia"/>
          <w:sz w:val="24"/>
        </w:rPr>
        <w:t>）</w:t>
      </w:r>
    </w:p>
    <w:p>
      <w:pPr>
        <w:ind w:firstLine="640"/>
        <w:rPr>
          <w:sz w:val="24"/>
        </w:rPr>
      </w:pPr>
      <w:r>
        <w:rPr>
          <w:rFonts w:hint="eastAsia"/>
          <w:sz w:val="24"/>
          <w:lang w:val="en-US" w:eastAsia="zh-CN"/>
        </w:rPr>
        <w:t>2、</w:t>
      </w:r>
      <w:r>
        <w:rPr>
          <w:rFonts w:hint="eastAsia"/>
          <w:sz w:val="24"/>
        </w:rPr>
        <w:t>获取核销码接口（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pay.auth.code.request</w:t>
      </w:r>
      <w:r>
        <w:rPr>
          <w:rFonts w:hint="eastAsia"/>
          <w:sz w:val="24"/>
        </w:rPr>
        <w:t>）</w:t>
      </w:r>
    </w:p>
    <w:p>
      <w:pPr>
        <w:ind w:firstLine="640"/>
        <w:rPr>
          <w:sz w:val="24"/>
        </w:rPr>
      </w:pPr>
      <w:r>
        <w:rPr>
          <w:rFonts w:hint="eastAsia"/>
          <w:sz w:val="24"/>
          <w:lang w:val="en-US" w:eastAsia="zh-CN"/>
        </w:rPr>
        <w:t>3、</w:t>
      </w:r>
      <w:r>
        <w:rPr>
          <w:rFonts w:hint="eastAsia"/>
          <w:sz w:val="24"/>
          <w:lang w:eastAsia="zh-CN"/>
        </w:rPr>
        <w:t>订单</w:t>
      </w:r>
      <w:r>
        <w:rPr>
          <w:rFonts w:hint="eastAsia"/>
          <w:sz w:val="24"/>
        </w:rPr>
        <w:t>核销接口（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pay.auth.code.verify</w:t>
      </w:r>
      <w:r>
        <w:rPr>
          <w:rFonts w:hint="eastAsia"/>
          <w:sz w:val="24"/>
        </w:rPr>
        <w:t>）</w:t>
      </w:r>
    </w:p>
    <w:p>
      <w:pPr>
        <w:ind w:firstLine="640"/>
        <w:rPr>
          <w:sz w:val="24"/>
        </w:rPr>
      </w:pPr>
      <w:r>
        <w:rPr>
          <w:rFonts w:hint="eastAsia"/>
          <w:sz w:val="24"/>
          <w:lang w:val="en-US" w:eastAsia="zh-CN"/>
        </w:rPr>
        <w:t>4、</w:t>
      </w:r>
      <w:r>
        <w:rPr>
          <w:rFonts w:hint="eastAsia"/>
          <w:sz w:val="24"/>
        </w:rPr>
        <w:t>退款接口（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pay.auth.refund.apply</w:t>
      </w:r>
      <w:r>
        <w:rPr>
          <w:rFonts w:hint="eastAsia"/>
          <w:sz w:val="24"/>
        </w:rPr>
        <w:t>）</w:t>
      </w:r>
    </w:p>
    <w:p>
      <w:pPr>
        <w:ind w:firstLine="640"/>
        <w:rPr>
          <w:sz w:val="24"/>
        </w:rPr>
      </w:pPr>
      <w:r>
        <w:rPr>
          <w:rFonts w:hint="eastAsia"/>
          <w:sz w:val="24"/>
          <w:lang w:val="en-US" w:eastAsia="zh-CN"/>
        </w:rPr>
        <w:t>5、</w:t>
      </w:r>
      <w:r>
        <w:rPr>
          <w:rFonts w:hint="eastAsia"/>
          <w:sz w:val="24"/>
        </w:rPr>
        <w:t>分账接口 （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pay.auth.prorate.apply</w:t>
      </w:r>
      <w:r>
        <w:rPr>
          <w:rFonts w:hint="eastAsia"/>
          <w:sz w:val="24"/>
        </w:rPr>
        <w:t>）</w:t>
      </w:r>
    </w:p>
    <w:p>
      <w:pPr>
        <w:ind w:firstLine="640"/>
        <w:rPr>
          <w:sz w:val="24"/>
        </w:rPr>
      </w:pP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支付接口  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3.1接口含义</w:t>
      </w:r>
    </w:p>
    <w:p>
      <w:pPr>
        <w:ind w:firstLine="640"/>
        <w:rPr>
          <w:sz w:val="24"/>
        </w:rPr>
      </w:pPr>
      <w:r>
        <w:rPr>
          <w:rFonts w:hint="eastAsia"/>
          <w:sz w:val="24"/>
        </w:rPr>
        <w:t>用户选择支付方式后并下单，生成订单信息后，调用该接口，由该接口执行对应的支付功能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3.2 请求参数说明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tbl>
      <w:tblPr>
        <w:tblStyle w:val="10"/>
        <w:tblW w:w="10138" w:type="dxa"/>
        <w:tblInd w:w="-10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1700"/>
        <w:gridCol w:w="1500"/>
        <w:gridCol w:w="2425"/>
        <w:gridCol w:w="1650"/>
        <w:gridCol w:w="1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参数类型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2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 xml:space="preserve">   参数说明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13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service</w:t>
            </w:r>
          </w:p>
        </w:tc>
        <w:tc>
          <w:tcPr>
            <w:tcW w:w="1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接口名称</w:t>
            </w:r>
          </w:p>
        </w:tc>
        <w:tc>
          <w:tcPr>
            <w:tcW w:w="2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调用接口名称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3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pay.auth.pay.apply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bookmarkStart w:id="0" w:name="OLE_LINK2"/>
            <w:bookmarkStart w:id="1" w:name="OLE_LINK1"/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sign</w:t>
            </w:r>
          </w:p>
        </w:tc>
        <w:tc>
          <w:tcPr>
            <w:tcW w:w="1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签名</w:t>
            </w:r>
          </w:p>
        </w:tc>
        <w:tc>
          <w:tcPr>
            <w:tcW w:w="2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参数签名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3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见本文档尾部</w:t>
            </w:r>
          </w:p>
        </w:tc>
      </w:tr>
      <w:bookmarkEnd w:id="0"/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out_trade_no</w:t>
            </w:r>
          </w:p>
        </w:tc>
        <w:tc>
          <w:tcPr>
            <w:tcW w:w="1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商户订单号</w:t>
            </w:r>
          </w:p>
        </w:tc>
        <w:tc>
          <w:tcPr>
            <w:tcW w:w="2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商户订单号，在商户系统内唯一，8-20位数字或字母，不允许特殊字符</w:t>
            </w:r>
          </w:p>
          <w:p>
            <w:pPr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1234567890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bookmarkStart w:id="2" w:name="OLE_LINK14"/>
            <w:r>
              <w:rPr>
                <w:rFonts w:hint="eastAsia"/>
                <w:color w:val="000000"/>
                <w:sz w:val="18"/>
                <w:szCs w:val="18"/>
              </w:rPr>
              <w:t>total_fee</w:t>
            </w:r>
          </w:p>
        </w:tc>
        <w:tc>
          <w:tcPr>
            <w:tcW w:w="1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BigDecimal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订单总金额，单位为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元，取值范围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[0.01,100000000.00]</w:t>
            </w:r>
          </w:p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用户订单总金额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00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bookmarkStart w:id="3" w:name="OLE_LINK34"/>
            <w:r>
              <w:rPr>
                <w:rFonts w:hint="eastAsia"/>
                <w:color w:val="000000"/>
                <w:sz w:val="18"/>
                <w:szCs w:val="18"/>
              </w:rPr>
              <w:t>notify_url</w:t>
            </w:r>
          </w:p>
        </w:tc>
        <w:tc>
          <w:tcPr>
            <w:tcW w:w="1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异步返回地址</w:t>
            </w:r>
          </w:p>
        </w:tc>
        <w:tc>
          <w:tcPr>
            <w:tcW w:w="2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支付成功或失败后异步回调地址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color w:val="000000"/>
                <w:sz w:val="18"/>
                <w:szCs w:val="18"/>
              </w:rPr>
              <w:t>需http://格式的完整路径，不能加?id=123这类自定义参数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http://www.test.com/notify_url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seller_user_id</w:t>
            </w:r>
          </w:p>
        </w:tc>
        <w:tc>
          <w:tcPr>
            <w:tcW w:w="1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String 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收款方账户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,手机或邮箱或微信账号</w:t>
            </w:r>
          </w:p>
        </w:tc>
        <w:tc>
          <w:tcPr>
            <w:tcW w:w="2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收款方账户</w:t>
            </w:r>
            <w:ins w:id="8" w:author="Administrator" w:date="2016-10-25T17:16:42Z">
              <w:r>
                <w:rPr>
                  <w:rFonts w:hint="eastAsia"/>
                  <w:color w:val="000000"/>
                  <w:sz w:val="18"/>
                  <w:szCs w:val="18"/>
                  <w:lang w:eastAsia="zh-CN"/>
                </w:rPr>
                <w:t>（</w:t>
              </w:r>
            </w:ins>
            <w:ins w:id="9" w:author="Administrator" w:date="2016-10-25T17:16:49Z">
              <w:r>
                <w:rPr>
                  <w:rFonts w:hint="eastAsia"/>
                  <w:color w:val="000000"/>
                  <w:sz w:val="18"/>
                  <w:szCs w:val="18"/>
                  <w:lang w:eastAsia="zh-CN"/>
                </w:rPr>
                <w:t>支付宝</w:t>
              </w:r>
            </w:ins>
            <w:ins w:id="10" w:author="Administrator" w:date="2016-10-25T17:16:50Z">
              <w:r>
                <w:rPr>
                  <w:rFonts w:hint="eastAsia"/>
                  <w:color w:val="000000"/>
                  <w:sz w:val="18"/>
                  <w:szCs w:val="18"/>
                  <w:lang w:eastAsia="zh-CN"/>
                </w:rPr>
                <w:t>支付时</w:t>
              </w:r>
            </w:ins>
            <w:ins w:id="11" w:author="Administrator" w:date="2016-10-25T17:16:52Z">
              <w:r>
                <w:rPr>
                  <w:rFonts w:hint="eastAsia"/>
                  <w:color w:val="000000"/>
                  <w:sz w:val="18"/>
                  <w:szCs w:val="18"/>
                  <w:lang w:eastAsia="zh-CN"/>
                </w:rPr>
                <w:t>必填</w:t>
              </w:r>
            </w:ins>
            <w:ins w:id="12" w:author="Administrator" w:date="2016-10-25T17:16:53Z">
              <w:r>
                <w:rPr>
                  <w:rFonts w:hint="eastAsia"/>
                  <w:color w:val="000000"/>
                  <w:sz w:val="18"/>
                  <w:szCs w:val="18"/>
                  <w:lang w:eastAsia="zh-CN"/>
                </w:rPr>
                <w:t>，</w:t>
              </w:r>
            </w:ins>
            <w:ins w:id="13" w:author="Administrator" w:date="2016-10-25T17:16:55Z">
              <w:r>
                <w:rPr>
                  <w:rFonts w:hint="eastAsia"/>
                  <w:color w:val="000000"/>
                  <w:sz w:val="18"/>
                  <w:szCs w:val="18"/>
                  <w:lang w:eastAsia="zh-CN"/>
                </w:rPr>
                <w:t>微信</w:t>
              </w:r>
            </w:ins>
            <w:ins w:id="14" w:author="Administrator" w:date="2016-10-25T17:16:56Z">
              <w:r>
                <w:rPr>
                  <w:rFonts w:hint="eastAsia"/>
                  <w:color w:val="000000"/>
                  <w:sz w:val="18"/>
                  <w:szCs w:val="18"/>
                  <w:lang w:eastAsia="zh-CN"/>
                </w:rPr>
                <w:t>支付时</w:t>
              </w:r>
            </w:ins>
            <w:ins w:id="15" w:author="Administrator" w:date="2016-10-25T17:17:36Z">
              <w:r>
                <w:rPr>
                  <w:rFonts w:hint="eastAsia"/>
                  <w:color w:val="000000"/>
                  <w:sz w:val="18"/>
                  <w:szCs w:val="18"/>
                  <w:lang w:eastAsia="zh-CN"/>
                </w:rPr>
                <w:t>可不填</w:t>
              </w:r>
            </w:ins>
            <w:ins w:id="16" w:author="Administrator" w:date="2016-10-25T17:16:42Z">
              <w:r>
                <w:rPr>
                  <w:rFonts w:hint="eastAsia"/>
                  <w:color w:val="000000"/>
                  <w:sz w:val="18"/>
                  <w:szCs w:val="18"/>
                  <w:lang w:eastAsia="zh-CN"/>
                </w:rPr>
                <w:t>）</w:t>
              </w:r>
            </w:ins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ins w:id="17" w:author="Administrator" w:date="2016-10-25T17:16:36Z">
              <w:r>
                <w:rPr>
                  <w:rFonts w:hint="eastAsia"/>
                  <w:color w:val="000000"/>
                  <w:sz w:val="18"/>
                  <w:szCs w:val="18"/>
                  <w:lang w:eastAsia="zh-CN"/>
                </w:rPr>
                <w:t>可空</w:t>
              </w:r>
            </w:ins>
            <w:r>
              <w:commentReference w:id="0"/>
            </w:r>
            <w:del w:id="18" w:author="Administrator" w:date="2016-10-25T17:16:34Z">
              <w:r>
                <w:rPr>
                  <w:rFonts w:hint="eastAsia"/>
                  <w:color w:val="000000"/>
                  <w:sz w:val="18"/>
                  <w:szCs w:val="18"/>
                  <w:lang w:eastAsia="zh-CN"/>
                </w:rPr>
                <w:delText>否</w:delText>
              </w:r>
            </w:del>
          </w:p>
        </w:tc>
        <w:tc>
          <w:tcPr>
            <w:tcW w:w="13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18245234231</w:t>
            </w:r>
          </w:p>
        </w:tc>
      </w:tr>
      <w:bookmarkEnd w:id="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bookmarkStart w:id="4" w:name="OLE_LINK35"/>
            <w:r>
              <w:rPr>
                <w:rFonts w:hint="eastAsia"/>
                <w:color w:val="000000"/>
                <w:sz w:val="18"/>
                <w:szCs w:val="18"/>
              </w:rPr>
              <w:t>return_url</w:t>
            </w:r>
          </w:p>
        </w:tc>
        <w:tc>
          <w:tcPr>
            <w:tcW w:w="1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同步跳转地址</w:t>
            </w:r>
          </w:p>
        </w:tc>
        <w:tc>
          <w:tcPr>
            <w:tcW w:w="2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支付处理请求完后，跳转到指定的页面，如果不填则请自行处理页面跳转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color w:val="000000"/>
                <w:sz w:val="18"/>
                <w:szCs w:val="18"/>
              </w:rPr>
              <w:t>需http://格式的完整路径，不能加?id=123这类自定义参数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3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http://www.test.com/return_url</w:t>
            </w:r>
          </w:p>
        </w:tc>
      </w:tr>
      <w:bookmarkEnd w:id="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l</w:t>
            </w:r>
            <w:r>
              <w:rPr>
                <w:rFonts w:hint="eastAsia"/>
                <w:color w:val="000000"/>
                <w:sz w:val="18"/>
                <w:szCs w:val="18"/>
              </w:rPr>
              <w:t>imit_pay</w:t>
            </w:r>
          </w:p>
        </w:tc>
        <w:tc>
          <w:tcPr>
            <w:tcW w:w="1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支付渠道编码</w:t>
            </w:r>
          </w:p>
        </w:tc>
        <w:tc>
          <w:tcPr>
            <w:tcW w:w="2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alipay（支付宝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PC</w:t>
            </w:r>
            <w:r>
              <w:rPr>
                <w:rFonts w:hint="eastAsia"/>
                <w:color w:val="000000"/>
                <w:sz w:val="18"/>
                <w:szCs w:val="18"/>
              </w:rPr>
              <w:t>支付）；wechat（微信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PC</w:t>
            </w:r>
            <w:r>
              <w:rPr>
                <w:rFonts w:hint="eastAsia"/>
                <w:color w:val="000000"/>
                <w:sz w:val="18"/>
                <w:szCs w:val="18"/>
              </w:rPr>
              <w:t>支付）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；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alipay_mobile（支付宝手机端支付）;wechat_mobile（微信手机端支付）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alipay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bookmarkStart w:id="5" w:name="OLE_LINK15"/>
            <w:r>
              <w:rPr>
                <w:rFonts w:hint="eastAsia"/>
                <w:color w:val="000000"/>
                <w:sz w:val="18"/>
                <w:szCs w:val="18"/>
              </w:rPr>
              <w:t>subject</w:t>
            </w:r>
          </w:p>
        </w:tc>
        <w:tc>
          <w:tcPr>
            <w:tcW w:w="1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商品名称(不要超过50汉字)</w:t>
            </w:r>
          </w:p>
        </w:tc>
        <w:tc>
          <w:tcPr>
            <w:tcW w:w="2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订单商品名称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鞋子</w:t>
            </w:r>
          </w:p>
        </w:tc>
      </w:tr>
      <w:bookmarkEnd w:id="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18"/>
                <w:szCs w:val="18"/>
                <w:lang w:val="en-US" w:eastAsia="zh-CN"/>
              </w:rPr>
            </w:pPr>
            <w:bookmarkStart w:id="6" w:name="OLE_LINK16"/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body</w:t>
            </w:r>
          </w:p>
        </w:tc>
        <w:tc>
          <w:tcPr>
            <w:tcW w:w="1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商品描述</w:t>
            </w:r>
          </w:p>
        </w:tc>
        <w:tc>
          <w:tcPr>
            <w:tcW w:w="2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商品信息描述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可空</w:t>
            </w:r>
          </w:p>
        </w:tc>
        <w:tc>
          <w:tcPr>
            <w:tcW w:w="13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耐克，黑，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36码</w:t>
            </w:r>
          </w:p>
        </w:tc>
      </w:tr>
      <w:bookmarkEnd w:id="6"/>
    </w:tbl>
    <w:p/>
    <w:p>
      <w:pPr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样例：</w:t>
      </w:r>
    </w:p>
    <w:p>
      <w:pPr>
        <w:jc w:val="left"/>
        <w:rPr>
          <w:rStyle w:val="8"/>
        </w:rPr>
      </w:pPr>
      <w:r>
        <w:rPr>
          <w:rStyle w:val="8"/>
          <w:rFonts w:hint="eastAsia"/>
        </w:rPr>
        <w:t>http</w:t>
      </w:r>
      <w:r>
        <w:rPr>
          <w:rStyle w:val="8"/>
          <w:rFonts w:hint="eastAsia"/>
          <w:lang w:val="en-US" w:eastAsia="zh-CN"/>
        </w:rPr>
        <w:t>s</w:t>
      </w:r>
      <w:r>
        <w:rPr>
          <w:rStyle w:val="8"/>
          <w:rFonts w:hint="eastAsia"/>
        </w:rPr>
        <w:t>://www.beautyyan.cn:8090/pay</w:t>
      </w:r>
      <w:r>
        <w:rPr>
          <w:rStyle w:val="8"/>
          <w:rFonts w:hint="eastAsia"/>
          <w:lang w:val="en-US" w:eastAsia="zh-CN"/>
        </w:rPr>
        <w:t>/gateway.do</w:t>
      </w:r>
      <w:r>
        <w:rPr>
          <w:rStyle w:val="8"/>
          <w:rFonts w:hint="eastAsia"/>
        </w:rPr>
        <w:t>?</w:t>
      </w:r>
      <w:bookmarkStart w:id="7" w:name="OLE_LINK13"/>
      <w:r>
        <w:rPr>
          <w:rStyle w:val="8"/>
          <w:rFonts w:hint="eastAsia"/>
          <w:lang w:val="en-US" w:eastAsia="zh-CN"/>
        </w:rPr>
        <w:t>service=pay.auth.pay.apply&amp;sign=23dk3j3o4tsdfd3&amp;</w:t>
      </w:r>
      <w:bookmarkEnd w:id="7"/>
      <w:r>
        <w:rPr>
          <w:rStyle w:val="8"/>
          <w:rFonts w:hint="eastAsia"/>
        </w:rPr>
        <w:t>out_trade_no=1345</w:t>
      </w:r>
      <w:r>
        <w:rPr>
          <w:rStyle w:val="8"/>
          <w:rFonts w:hint="eastAsia"/>
          <w:lang w:val="en-US" w:eastAsia="zh-CN"/>
        </w:rPr>
        <w:t>&amp;total_fee=3245&amp;notify_url=http%3a%2f%2fwww.test.com%2fnotify.do&amp;return_url=http%3a%2f%2fwww.test.com%2freturn_url.do</w:t>
      </w:r>
      <w:r>
        <w:rPr>
          <w:rStyle w:val="8"/>
          <w:rFonts w:hint="eastAsia"/>
        </w:rPr>
        <w:t>&amp;limit_pay=alipay&amp;verify_code=324752</w:t>
      </w:r>
      <w:bookmarkStart w:id="8" w:name="OLE_LINK17"/>
      <w:r>
        <w:rPr>
          <w:rStyle w:val="8"/>
          <w:rFonts w:hint="eastAsia"/>
          <w:lang w:val="en-US" w:eastAsia="zh-CN"/>
        </w:rPr>
        <w:t>&amp;subject=shoes&amp;body=nike</w:t>
      </w:r>
      <w:bookmarkEnd w:id="8"/>
      <w:r>
        <w:rPr>
          <w:rStyle w:val="8"/>
          <w:rFonts w:hint="eastAsia"/>
          <w:lang w:val="en-US" w:eastAsia="zh-CN"/>
        </w:rPr>
        <w:t>&amp;seller_user_id=1874814521</w:t>
      </w:r>
    </w:p>
    <w:p>
      <w:pPr>
        <w:jc w:val="left"/>
        <w:rPr>
          <w:color w:val="000000"/>
          <w:szCs w:val="21"/>
        </w:rPr>
      </w:pPr>
    </w:p>
    <w:p>
      <w:pPr>
        <w:jc w:val="left"/>
        <w:rPr>
          <w:rFonts w:hint="eastAsia"/>
          <w:color w:val="FF0000"/>
          <w:sz w:val="32"/>
          <w:szCs w:val="32"/>
        </w:rPr>
      </w:pPr>
    </w:p>
    <w:p>
      <w:pPr>
        <w:spacing w:beforeLines="0" w:afterLine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3.3 服务器异步通知参数说明 </w:t>
      </w:r>
    </w:p>
    <w:p>
      <w:pPr>
        <w:rPr>
          <w:color w:val="FF0000"/>
          <w:sz w:val="32"/>
          <w:szCs w:val="32"/>
        </w:rPr>
      </w:pPr>
    </w:p>
    <w:tbl>
      <w:tblPr>
        <w:tblStyle w:val="10"/>
        <w:tblW w:w="9750" w:type="dxa"/>
        <w:tblInd w:w="-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8"/>
        <w:gridCol w:w="1704"/>
        <w:gridCol w:w="1704"/>
        <w:gridCol w:w="1705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code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返回结果状态值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代表返回结果状态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bookmarkStart w:id="9" w:name="OLE_LINK3"/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sign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签名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参数签名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见本文档尾部</w:t>
            </w:r>
          </w:p>
        </w:tc>
      </w:tr>
      <w:bookmarkEnd w:id="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notify_time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通知时间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消息通知时间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 xml:space="preserve">2009-08-12 11:08:32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color w:val="000000"/>
                <w:sz w:val="18"/>
                <w:szCs w:val="18"/>
              </w:rPr>
              <w:t>out_trade_no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订单号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处理结果对应的订单号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21335323345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bookmarkStart w:id="10" w:name="OLE_LINK19"/>
            <w:bookmarkStart w:id="11" w:name="OLE_LINK20"/>
            <w:r>
              <w:rPr>
                <w:rFonts w:hint="eastAsia"/>
                <w:color w:val="000000"/>
                <w:sz w:val="18"/>
                <w:szCs w:val="18"/>
              </w:rPr>
              <w:t>total_fee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订单总金额，单位为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元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用户订单总金额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00</w:t>
            </w:r>
          </w:p>
        </w:tc>
      </w:tr>
      <w:bookmarkEnd w:id="1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color w:val="000000"/>
                <w:sz w:val="18"/>
                <w:szCs w:val="18"/>
                <w:lang w:val="en-US" w:eastAsia="zh-CN"/>
              </w:rPr>
              <w:t>l</w:t>
            </w:r>
            <w:r>
              <w:rPr>
                <w:rFonts w:hint="eastAsia"/>
                <w:b w:val="0"/>
                <w:bCs/>
                <w:color w:val="000000"/>
                <w:sz w:val="18"/>
                <w:szCs w:val="18"/>
              </w:rPr>
              <w:t>imit_pay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支付方式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  <w:lang w:eastAsia="zh-CN"/>
              </w:rPr>
              <w:t>订单支付时选择</w:t>
            </w:r>
            <w:r>
              <w:rPr>
                <w:rFonts w:hint="eastAsia"/>
                <w:b w:val="0"/>
                <w:bCs/>
                <w:sz w:val="18"/>
                <w:szCs w:val="18"/>
              </w:rPr>
              <w:t>的支付方式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  <w:lang w:val="en-US" w:eastAsia="zh-CN"/>
              </w:rPr>
              <w:t>a</w:t>
            </w:r>
            <w:r>
              <w:rPr>
                <w:rFonts w:hint="eastAsia"/>
                <w:b w:val="0"/>
                <w:bCs/>
                <w:sz w:val="18"/>
                <w:szCs w:val="18"/>
              </w:rPr>
              <w:t>lipay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bookmarkStart w:id="12" w:name="OLE_LINK27"/>
            <w:r>
              <w:rPr>
                <w:rFonts w:hint="eastAsia"/>
                <w:color w:val="000000"/>
                <w:sz w:val="18"/>
                <w:szCs w:val="18"/>
              </w:rPr>
              <w:t>subject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商品名称(不要超过50汉字)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订单商品名称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鞋子</w:t>
            </w:r>
          </w:p>
        </w:tc>
      </w:tr>
      <w:bookmarkEnd w:id="11"/>
      <w:bookmarkEnd w:id="1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color w:val="000000"/>
                <w:sz w:val="18"/>
                <w:szCs w:val="18"/>
              </w:rPr>
              <w:t>err_msg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错误信息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返回的错误信息（当code不为200时返回的错误信息）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可空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用户账号信息不能为空</w:t>
            </w:r>
          </w:p>
        </w:tc>
      </w:tr>
    </w:tbl>
    <w:p>
      <w:pPr>
        <w:jc w:val="left"/>
        <w:rPr>
          <w:color w:val="000000"/>
          <w:szCs w:val="21"/>
        </w:rPr>
      </w:pPr>
    </w:p>
    <w:p>
      <w:pPr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样例：</w:t>
      </w:r>
    </w:p>
    <w:p>
      <w:pPr>
        <w:jc w:val="left"/>
        <w:rPr>
          <w:rStyle w:val="8"/>
        </w:rPr>
      </w:pPr>
      <w:bookmarkStart w:id="13" w:name="OLE_LINK37"/>
      <w:r>
        <w:rPr>
          <w:rStyle w:val="8"/>
          <w:rFonts w:hint="eastAsia"/>
        </w:rPr>
        <w:t>http://www.test.com/notify</w:t>
      </w:r>
      <w:r>
        <w:rPr>
          <w:rStyle w:val="8"/>
          <w:rFonts w:hint="eastAsia"/>
          <w:lang w:val="en-US" w:eastAsia="zh-CN"/>
        </w:rPr>
        <w:t>_url</w:t>
      </w:r>
      <w:r>
        <w:rPr>
          <w:rStyle w:val="8"/>
          <w:rFonts w:hint="eastAsia"/>
        </w:rPr>
        <w:t>?code=200</w:t>
      </w:r>
      <w:r>
        <w:rPr>
          <w:rStyle w:val="8"/>
          <w:rFonts w:hint="eastAsia"/>
          <w:lang w:val="en-US" w:eastAsia="zh-CN"/>
        </w:rPr>
        <w:t>&amp;sign=23dk3j3o4tsdfd3&amp;notify_time=2016-10-13%252023%3a52%3a33</w:t>
      </w:r>
      <w:r>
        <w:rPr>
          <w:rStyle w:val="8"/>
          <w:rFonts w:hint="eastAsia"/>
        </w:rPr>
        <w:t>out_trade_no=1345</w:t>
      </w:r>
      <w:r>
        <w:rPr>
          <w:rStyle w:val="8"/>
          <w:rFonts w:hint="eastAsia"/>
          <w:lang w:val="en-US" w:eastAsia="zh-CN"/>
        </w:rPr>
        <w:t>&amp;total_fee=331434</w:t>
      </w:r>
      <w:r>
        <w:rPr>
          <w:rStyle w:val="8"/>
          <w:rFonts w:hint="eastAsia"/>
        </w:rPr>
        <w:t>&amp;limit_pay=</w:t>
      </w:r>
      <w:r>
        <w:rPr>
          <w:rStyle w:val="8"/>
          <w:rFonts w:hint="eastAsia"/>
          <w:lang w:val="en-US" w:eastAsia="zh-CN"/>
        </w:rPr>
        <w:t>a</w:t>
      </w:r>
      <w:r>
        <w:rPr>
          <w:rStyle w:val="8"/>
          <w:rFonts w:hint="eastAsia"/>
        </w:rPr>
        <w:t>lipay</w:t>
      </w:r>
      <w:r>
        <w:rPr>
          <w:rStyle w:val="8"/>
          <w:rFonts w:hint="eastAsia"/>
          <w:lang w:val="en-US" w:eastAsia="zh-CN"/>
        </w:rPr>
        <w:t>&amp;subject=shoes</w:t>
      </w:r>
    </w:p>
    <w:bookmarkEnd w:id="13"/>
    <w:p>
      <w:pPr>
        <w:jc w:val="left"/>
        <w:rPr>
          <w:color w:val="000000"/>
          <w:szCs w:val="21"/>
        </w:rPr>
      </w:pPr>
    </w:p>
    <w:p>
      <w:pPr>
        <w:jc w:val="left"/>
        <w:rPr>
          <w:color w:val="000000"/>
          <w:szCs w:val="21"/>
        </w:rPr>
      </w:pP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获取核销码接口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4.1接口含义</w:t>
      </w:r>
    </w:p>
    <w:p>
      <w:pPr>
        <w:ind w:left="420" w:firstLine="420"/>
        <w:rPr>
          <w:sz w:val="28"/>
          <w:szCs w:val="28"/>
        </w:rPr>
      </w:pPr>
      <w:r>
        <w:rPr>
          <w:rFonts w:hint="eastAsia"/>
          <w:sz w:val="24"/>
        </w:rPr>
        <w:t>用户请求重新获取核销码，如果当前订单的核销码未过期则直接发送，过期则重新生成</w:t>
      </w:r>
    </w:p>
    <w:p>
      <w:pPr>
        <w:jc w:val="left"/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 xml:space="preserve"> 4.2 请求参数说明</w:t>
      </w:r>
    </w:p>
    <w:p>
      <w:pPr>
        <w:rPr>
          <w:sz w:val="32"/>
          <w:szCs w:val="32"/>
        </w:rPr>
      </w:pPr>
    </w:p>
    <w:tbl>
      <w:tblPr>
        <w:tblStyle w:val="10"/>
        <w:tblW w:w="9788" w:type="dxa"/>
        <w:tblInd w:w="-7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1602"/>
        <w:gridCol w:w="1573"/>
        <w:gridCol w:w="2125"/>
        <w:gridCol w:w="1625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参数类型</w:t>
            </w:r>
          </w:p>
        </w:tc>
        <w:tc>
          <w:tcPr>
            <w:tcW w:w="1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 service</w:t>
            </w:r>
          </w:p>
        </w:tc>
        <w:tc>
          <w:tcPr>
            <w:tcW w:w="1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接口名称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调用接口名称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pay.auth.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code.request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out_trade_no</w:t>
            </w:r>
          </w:p>
        </w:tc>
        <w:tc>
          <w:tcPr>
            <w:tcW w:w="1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商户订单号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商户订单号，在商户系统内唯一，8-20位数字或字母，不允许特殊字符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1234567890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 sign</w:t>
            </w:r>
          </w:p>
        </w:tc>
        <w:tc>
          <w:tcPr>
            <w:tcW w:w="1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签名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参数签名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见本文档尾部</w:t>
            </w:r>
          </w:p>
        </w:tc>
      </w:tr>
    </w:tbl>
    <w:p>
      <w:pPr>
        <w:jc w:val="left"/>
        <w:rPr>
          <w:color w:val="000000"/>
          <w:szCs w:val="21"/>
        </w:rPr>
      </w:pPr>
    </w:p>
    <w:p>
      <w:pPr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样例：</w:t>
      </w:r>
    </w:p>
    <w:p>
      <w:pPr>
        <w:jc w:val="left"/>
        <w:rPr>
          <w:rStyle w:val="8"/>
        </w:rPr>
      </w:pPr>
      <w:r>
        <w:rPr>
          <w:rStyle w:val="8"/>
          <w:rFonts w:hint="eastAsia"/>
        </w:rPr>
        <w:t>http</w:t>
      </w:r>
      <w:r>
        <w:rPr>
          <w:rStyle w:val="8"/>
          <w:rFonts w:hint="eastAsia"/>
          <w:lang w:val="en-US" w:eastAsia="zh-CN"/>
        </w:rPr>
        <w:t>s</w:t>
      </w:r>
      <w:r>
        <w:rPr>
          <w:rStyle w:val="8"/>
          <w:rFonts w:hint="eastAsia"/>
        </w:rPr>
        <w:t>://www.beautyyan.cn:8090/pay</w:t>
      </w:r>
      <w:r>
        <w:rPr>
          <w:rStyle w:val="8"/>
          <w:rFonts w:hint="eastAsia"/>
          <w:lang w:val="en-US" w:eastAsia="zh-CN"/>
        </w:rPr>
        <w:t>/gateway.do</w:t>
      </w:r>
      <w:r>
        <w:rPr>
          <w:rStyle w:val="8"/>
          <w:rFonts w:hint="eastAsia"/>
        </w:rPr>
        <w:t>?</w:t>
      </w:r>
      <w:r>
        <w:rPr>
          <w:rStyle w:val="8"/>
          <w:rFonts w:hint="eastAsia"/>
          <w:lang w:val="en-US" w:eastAsia="zh-CN"/>
        </w:rPr>
        <w:t>service=pay.auth.code.request&amp;</w:t>
      </w:r>
      <w:r>
        <w:rPr>
          <w:rStyle w:val="8"/>
          <w:rFonts w:hint="eastAsia"/>
        </w:rPr>
        <w:t>out_trade_no=1345</w:t>
      </w:r>
      <w:bookmarkStart w:id="14" w:name="OLE_LINK18"/>
      <w:r>
        <w:rPr>
          <w:rStyle w:val="8"/>
          <w:rFonts w:hint="eastAsia"/>
          <w:lang w:val="en-US" w:eastAsia="zh-CN"/>
        </w:rPr>
        <w:t>&amp;sign=23dk3j3o4tsdfd3</w:t>
      </w:r>
    </w:p>
    <w:bookmarkEnd w:id="14"/>
    <w:p>
      <w:pPr>
        <w:rPr>
          <w:sz w:val="32"/>
          <w:szCs w:val="32"/>
        </w:rPr>
      </w:pPr>
    </w:p>
    <w:p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 xml:space="preserve"> 4.3</w:t>
      </w:r>
      <w:r>
        <w:rPr>
          <w:rFonts w:hint="eastAsia"/>
          <w:color w:val="FF0000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服务器</w:t>
      </w:r>
      <w:r>
        <w:rPr>
          <w:rFonts w:hint="eastAsia"/>
          <w:sz w:val="32"/>
          <w:szCs w:val="32"/>
          <w:lang w:eastAsia="zh-CN"/>
        </w:rPr>
        <w:t>同</w:t>
      </w:r>
      <w:r>
        <w:rPr>
          <w:rFonts w:hint="eastAsia"/>
          <w:sz w:val="32"/>
          <w:szCs w:val="32"/>
        </w:rPr>
        <w:t>步通知参数说明</w:t>
      </w:r>
    </w:p>
    <w:tbl>
      <w:tblPr>
        <w:tblStyle w:val="10"/>
        <w:tblW w:w="9750" w:type="dxa"/>
        <w:tblInd w:w="-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8"/>
        <w:gridCol w:w="1353"/>
        <w:gridCol w:w="2055"/>
        <w:gridCol w:w="1705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3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code</w:t>
            </w:r>
          </w:p>
        </w:tc>
        <w:tc>
          <w:tcPr>
            <w:tcW w:w="13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返回结果状态值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代表返回结果状态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sign</w:t>
            </w:r>
          </w:p>
        </w:tc>
        <w:tc>
          <w:tcPr>
            <w:tcW w:w="13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签名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参数签名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见本文档尾部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notify_time</w:t>
            </w:r>
          </w:p>
        </w:tc>
        <w:tc>
          <w:tcPr>
            <w:tcW w:w="13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通知时间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消息通知时间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 xml:space="preserve">2009-08-12 11:08:32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color w:val="000000"/>
                <w:sz w:val="18"/>
                <w:szCs w:val="18"/>
              </w:rPr>
              <w:t>out_trade_no</w:t>
            </w:r>
          </w:p>
        </w:tc>
        <w:tc>
          <w:tcPr>
            <w:tcW w:w="13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订单号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商户订单号，在商户系统内唯一，8-20位数字或字母，不允许特殊字符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21335323345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color w:val="000000"/>
                <w:sz w:val="18"/>
                <w:szCs w:val="18"/>
              </w:rPr>
              <w:t>verify_code</w:t>
            </w:r>
          </w:p>
        </w:tc>
        <w:tc>
          <w:tcPr>
            <w:tcW w:w="13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核销码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核销码（仅当code为200即操作成功才会返回）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可空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2341</w:t>
            </w:r>
            <w:r>
              <w:rPr>
                <w:rFonts w:hint="eastAsia"/>
                <w:b w:val="0"/>
                <w:bCs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b w:val="0"/>
                <w:bCs/>
                <w:sz w:val="18"/>
                <w:szCs w:val="18"/>
              </w:rPr>
              <w:t>34</w:t>
            </w:r>
            <w:r>
              <w:rPr>
                <w:rFonts w:hint="eastAsia"/>
                <w:b w:val="0"/>
                <w:bCs/>
                <w:sz w:val="18"/>
                <w:szCs w:val="18"/>
                <w:lang w:val="en-US" w:eastAsia="zh-CN"/>
              </w:rPr>
              <w:t>sef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99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  <w:lang w:val="en-US" w:eastAsia="zh-CN"/>
              </w:rPr>
              <w:t>expire_time</w:t>
            </w:r>
          </w:p>
        </w:tc>
        <w:tc>
          <w:tcPr>
            <w:tcW w:w="13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核销码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有效时间（分钟）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核销码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有效时间，如果核销码过期则重新生成在发送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可空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color w:val="000000"/>
                <w:sz w:val="18"/>
                <w:szCs w:val="18"/>
              </w:rPr>
              <w:t>err_msg</w:t>
            </w:r>
          </w:p>
        </w:tc>
        <w:tc>
          <w:tcPr>
            <w:tcW w:w="13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错误信息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返回的错误信息（当code不为200时返回的错误信息）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可空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商户号不能为空</w:t>
            </w:r>
          </w:p>
        </w:tc>
      </w:tr>
    </w:tbl>
    <w:p>
      <w:pPr>
        <w:jc w:val="left"/>
        <w:rPr>
          <w:szCs w:val="21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样例：</w:t>
      </w:r>
    </w:p>
    <w:p>
      <w:pPr>
        <w:jc w:val="left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{"code":200 ,"sign":"23d4sgrdse3231esdr","notify_time":"2014-09-03 12:32:32","out_trade_no":24213435,"verify_code":"2341234efg",</w:t>
      </w:r>
      <w:r>
        <w:rPr>
          <w:rStyle w:val="7"/>
          <w:rFonts w:hint="default"/>
          <w:lang w:val="en-US" w:eastAsia="zh-CN"/>
        </w:rPr>
        <w:t>”</w:t>
      </w:r>
      <w:r>
        <w:rPr>
          <w:rStyle w:val="7"/>
          <w:rFonts w:hint="eastAsia"/>
          <w:lang w:val="en-US" w:eastAsia="zh-CN"/>
        </w:rPr>
        <w:t>expire_time</w:t>
      </w:r>
      <w:r>
        <w:rPr>
          <w:rStyle w:val="7"/>
          <w:rFonts w:hint="default"/>
          <w:lang w:val="en-US" w:eastAsia="zh-CN"/>
        </w:rPr>
        <w:t>”</w:t>
      </w:r>
      <w:r>
        <w:rPr>
          <w:rStyle w:val="7"/>
          <w:rFonts w:hint="eastAsia"/>
          <w:lang w:val="en-US" w:eastAsia="zh-CN"/>
        </w:rPr>
        <w:t>:</w:t>
      </w:r>
      <w:r>
        <w:rPr>
          <w:rStyle w:val="7"/>
          <w:rFonts w:hint="default"/>
          <w:lang w:val="en-US" w:eastAsia="zh-CN"/>
        </w:rPr>
        <w:t>”</w:t>
      </w:r>
      <w:r>
        <w:rPr>
          <w:rStyle w:val="7"/>
          <w:rFonts w:hint="eastAsia"/>
          <w:lang w:val="en-US" w:eastAsia="zh-CN"/>
        </w:rPr>
        <w:t>30</w:t>
      </w:r>
      <w:r>
        <w:rPr>
          <w:rStyle w:val="7"/>
          <w:rFonts w:hint="default"/>
          <w:lang w:val="en-US" w:eastAsia="zh-CN"/>
        </w:rPr>
        <w:t>”</w:t>
      </w:r>
      <w:r>
        <w:rPr>
          <w:rStyle w:val="7"/>
          <w:rFonts w:hint="eastAsia"/>
          <w:lang w:val="en-US" w:eastAsia="zh-CN"/>
        </w:rPr>
        <w:t>}</w:t>
      </w:r>
    </w:p>
    <w:p>
      <w:pPr>
        <w:jc w:val="left"/>
        <w:rPr>
          <w:rStyle w:val="8"/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color w:val="auto"/>
          <w:sz w:val="32"/>
          <w:szCs w:val="32"/>
        </w:rPr>
      </w:pPr>
      <w:r>
        <w:rPr>
          <w:rFonts w:hint="eastAsia"/>
          <w:color w:val="auto"/>
          <w:sz w:val="32"/>
          <w:szCs w:val="32"/>
          <w:lang w:eastAsia="zh-CN"/>
        </w:rPr>
        <w:t>订单</w:t>
      </w:r>
      <w:r>
        <w:rPr>
          <w:rFonts w:hint="eastAsia"/>
          <w:color w:val="auto"/>
          <w:sz w:val="32"/>
          <w:szCs w:val="32"/>
        </w:rPr>
        <w:t>核销接口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5.1接口含义</w:t>
      </w:r>
    </w:p>
    <w:p>
      <w:pPr>
        <w:ind w:left="420" w:firstLine="420"/>
        <w:rPr>
          <w:sz w:val="28"/>
          <w:szCs w:val="28"/>
        </w:rPr>
      </w:pPr>
      <w:r>
        <w:rPr>
          <w:rFonts w:hint="eastAsia"/>
          <w:sz w:val="24"/>
        </w:rPr>
        <w:t>用户通过核销码进行核销操作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5.2 请求参数说明</w:t>
      </w:r>
    </w:p>
    <w:tbl>
      <w:tblPr>
        <w:tblStyle w:val="10"/>
        <w:tblW w:w="9788" w:type="dxa"/>
        <w:tblInd w:w="-7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1602"/>
        <w:gridCol w:w="1573"/>
        <w:gridCol w:w="2125"/>
        <w:gridCol w:w="1625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参数类型</w:t>
            </w:r>
          </w:p>
        </w:tc>
        <w:tc>
          <w:tcPr>
            <w:tcW w:w="1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service</w:t>
            </w:r>
          </w:p>
        </w:tc>
        <w:tc>
          <w:tcPr>
            <w:tcW w:w="1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接口名称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调用接口名称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pay.auth.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code.verify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sign</w:t>
            </w:r>
          </w:p>
        </w:tc>
        <w:tc>
          <w:tcPr>
            <w:tcW w:w="1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签名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参数签名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见本文档尾部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out_trade_no</w:t>
            </w:r>
          </w:p>
        </w:tc>
        <w:tc>
          <w:tcPr>
            <w:tcW w:w="1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商户订单号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商户订单号，在商户系统内唯一，8-20位数字或字母，不允许特殊字符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1234567890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</w:rPr>
              <w:t>verify_code</w:t>
            </w:r>
          </w:p>
        </w:tc>
        <w:tc>
          <w:tcPr>
            <w:tcW w:w="1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核销码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当前订单的核销码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</w:rPr>
              <w:t>34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f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cd</w:t>
            </w:r>
            <w:r>
              <w:rPr>
                <w:rFonts w:hint="eastAsia"/>
                <w:color w:val="000000"/>
                <w:sz w:val="18"/>
                <w:szCs w:val="18"/>
              </w:rPr>
              <w:t>575</w:t>
            </w:r>
          </w:p>
        </w:tc>
      </w:tr>
    </w:tbl>
    <w:p>
      <w:pPr>
        <w:jc w:val="left"/>
        <w:rPr>
          <w:color w:val="000000"/>
          <w:szCs w:val="21"/>
        </w:rPr>
      </w:pPr>
    </w:p>
    <w:p>
      <w:pPr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样例：</w:t>
      </w:r>
    </w:p>
    <w:p>
      <w:pPr>
        <w:jc w:val="left"/>
        <w:rPr>
          <w:rStyle w:val="8"/>
        </w:rPr>
      </w:pPr>
      <w:bookmarkStart w:id="15" w:name="OLE_LINK22"/>
      <w:r>
        <w:rPr>
          <w:rStyle w:val="8"/>
          <w:rFonts w:hint="eastAsia"/>
        </w:rPr>
        <w:t>http</w:t>
      </w:r>
      <w:r>
        <w:rPr>
          <w:rStyle w:val="8"/>
          <w:rFonts w:hint="eastAsia"/>
          <w:lang w:val="en-US" w:eastAsia="zh-CN"/>
        </w:rPr>
        <w:t>s</w:t>
      </w:r>
      <w:r>
        <w:rPr>
          <w:rStyle w:val="8"/>
          <w:rFonts w:hint="eastAsia"/>
        </w:rPr>
        <w:t>://www.beautyyan.cn:8090/pay</w:t>
      </w:r>
      <w:r>
        <w:rPr>
          <w:rStyle w:val="8"/>
          <w:rFonts w:hint="eastAsia"/>
          <w:lang w:val="en-US" w:eastAsia="zh-CN"/>
        </w:rPr>
        <w:t>/gateway.do</w:t>
      </w:r>
      <w:r>
        <w:rPr>
          <w:rStyle w:val="8"/>
          <w:rFonts w:hint="eastAsia"/>
        </w:rPr>
        <w:t>?</w:t>
      </w:r>
      <w:r>
        <w:rPr>
          <w:rStyle w:val="8"/>
          <w:rFonts w:hint="eastAsia"/>
          <w:lang w:val="en-US" w:eastAsia="zh-CN"/>
        </w:rPr>
        <w:t>service=pay.auth.code.verify&amp;input_charset=utf-8&amp;sign_type=MD5&amp;sign=23dk3j3o4tsdfd3&amp;</w:t>
      </w:r>
      <w:bookmarkEnd w:id="15"/>
      <w:r>
        <w:rPr>
          <w:rStyle w:val="8"/>
          <w:rFonts w:hint="eastAsia"/>
        </w:rPr>
        <w:t>out_trade_no=1345&amp;verify_code=</w:t>
      </w:r>
      <w:r>
        <w:rPr>
          <w:rStyle w:val="8"/>
          <w:rFonts w:hint="eastAsia"/>
          <w:lang w:val="en-US" w:eastAsia="zh-CN"/>
        </w:rPr>
        <w:t>a</w:t>
      </w:r>
      <w:r>
        <w:rPr>
          <w:rStyle w:val="8"/>
          <w:rFonts w:hint="eastAsia"/>
        </w:rPr>
        <w:t>3</w:t>
      </w:r>
      <w:r>
        <w:rPr>
          <w:rStyle w:val="8"/>
          <w:rFonts w:hint="eastAsia"/>
          <w:lang w:val="en-US" w:eastAsia="zh-CN"/>
        </w:rPr>
        <w:t>42c</w:t>
      </w:r>
      <w:r>
        <w:rPr>
          <w:rStyle w:val="8"/>
          <w:rFonts w:hint="eastAsia"/>
        </w:rPr>
        <w:t>13424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5.3 服务器</w:t>
      </w:r>
      <w:r>
        <w:rPr>
          <w:rFonts w:hint="eastAsia"/>
          <w:sz w:val="32"/>
          <w:szCs w:val="32"/>
          <w:lang w:eastAsia="zh-CN"/>
        </w:rPr>
        <w:t>同</w:t>
      </w:r>
      <w:r>
        <w:rPr>
          <w:rFonts w:hint="eastAsia"/>
          <w:sz w:val="32"/>
          <w:szCs w:val="32"/>
        </w:rPr>
        <w:t>步通知参数说明</w:t>
      </w:r>
    </w:p>
    <w:tbl>
      <w:tblPr>
        <w:tblStyle w:val="10"/>
        <w:tblW w:w="9750" w:type="dxa"/>
        <w:tblInd w:w="-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8"/>
        <w:gridCol w:w="1704"/>
        <w:gridCol w:w="1704"/>
        <w:gridCol w:w="1705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code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返回结果状态值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代表返回结果状态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sign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签名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参数签名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见本文档尾部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notify_time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通知时间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消息通知时间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 xml:space="preserve">2009-08-12 11:08:32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color w:val="000000"/>
                <w:sz w:val="18"/>
                <w:szCs w:val="18"/>
              </w:rPr>
              <w:t>out_trade_no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订单号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商户订单号，在商户系统内唯一，8-20位数字或字母，不允许特殊字符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21335323345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total_fee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订单总金额，单位为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元</w:t>
            </w:r>
            <w:bookmarkStart w:id="33" w:name="_GoBack"/>
            <w:bookmarkEnd w:id="33"/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用户订单总金额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subject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商品名称(不要超过50汉字)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订单商品名称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color w:val="000000"/>
                <w:sz w:val="18"/>
                <w:szCs w:val="18"/>
              </w:rPr>
              <w:t>err_msg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错误信息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返回的错误信息（当code不为200时返回的错误信息）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可空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商户号不能为空</w:t>
            </w:r>
          </w:p>
        </w:tc>
      </w:tr>
    </w:tbl>
    <w:p>
      <w:pPr>
        <w:jc w:val="left"/>
        <w:rPr>
          <w:szCs w:val="21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样例：</w:t>
      </w:r>
    </w:p>
    <w:p>
      <w:pPr>
        <w:jc w:val="left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{"code":200 ,"sign":"23d4sgrdse3231esdr","notify_time":"2014-09-03 12:32:32","out_trade_no":24213435,"verify_code":"231456"，"total_fee":"10.00"，"subject":"shoes"}</w:t>
      </w: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退款接口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6.1接口含义</w:t>
      </w:r>
    </w:p>
    <w:p>
      <w:pPr>
        <w:ind w:left="420" w:firstLine="420"/>
        <w:rPr>
          <w:sz w:val="28"/>
          <w:szCs w:val="28"/>
        </w:rPr>
      </w:pPr>
      <w:r>
        <w:rPr>
          <w:rFonts w:hint="eastAsia"/>
          <w:sz w:val="24"/>
        </w:rPr>
        <w:t>用户下单支付后选择请求退款，完成退款功能</w:t>
      </w:r>
      <w:r>
        <w:rPr>
          <w:rFonts w:hint="eastAsia"/>
          <w:sz w:val="28"/>
          <w:szCs w:val="28"/>
        </w:rPr>
        <w:t>。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6.2 请求参数说明</w:t>
      </w:r>
    </w:p>
    <w:tbl>
      <w:tblPr>
        <w:tblStyle w:val="10"/>
        <w:tblW w:w="9788" w:type="dxa"/>
        <w:tblInd w:w="-7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1602"/>
        <w:gridCol w:w="1573"/>
        <w:gridCol w:w="2125"/>
        <w:gridCol w:w="1625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参数类型</w:t>
            </w:r>
          </w:p>
        </w:tc>
        <w:tc>
          <w:tcPr>
            <w:tcW w:w="1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service</w:t>
            </w:r>
          </w:p>
        </w:tc>
        <w:tc>
          <w:tcPr>
            <w:tcW w:w="1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接口名称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调用接口名称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pay.auth.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refund.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sign</w:t>
            </w:r>
          </w:p>
        </w:tc>
        <w:tc>
          <w:tcPr>
            <w:tcW w:w="1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签名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参数签名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见本文档尾部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out_trade_no</w:t>
            </w:r>
          </w:p>
        </w:tc>
        <w:tc>
          <w:tcPr>
            <w:tcW w:w="1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订单号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用户请求退款对应的唯一订单号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1234567890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bookmarkStart w:id="16" w:name="OLE_LINK36"/>
            <w:bookmarkStart w:id="17" w:name="OLE_LINK12"/>
            <w:r>
              <w:rPr>
                <w:rFonts w:hint="eastAsia"/>
                <w:color w:val="000000"/>
                <w:sz w:val="18"/>
                <w:szCs w:val="18"/>
              </w:rPr>
              <w:t>notify_url</w:t>
            </w:r>
          </w:p>
        </w:tc>
        <w:tc>
          <w:tcPr>
            <w:tcW w:w="1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异步返回地址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支付成功或失败后异步回调地址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color w:val="000000"/>
                <w:sz w:val="18"/>
                <w:szCs w:val="18"/>
              </w:rPr>
              <w:t>需http://格式的完整路径，不能加?id=123这类自定义参数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merchant</w:t>
            </w:r>
            <w:r>
              <w:rPr>
                <w:rFonts w:hint="eastAsia"/>
                <w:color w:val="000000"/>
                <w:sz w:val="18"/>
                <w:szCs w:val="18"/>
              </w:rPr>
              <w:t>.com/notify_url</w:t>
            </w:r>
          </w:p>
        </w:tc>
      </w:tr>
      <w:bookmarkEnd w:id="16"/>
      <w:bookmarkEnd w:id="17"/>
    </w:tbl>
    <w:p>
      <w:pPr>
        <w:jc w:val="left"/>
        <w:rPr>
          <w:sz w:val="32"/>
          <w:szCs w:val="32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样例：</w:t>
      </w:r>
    </w:p>
    <w:p>
      <w:pPr>
        <w:jc w:val="left"/>
        <w:rPr>
          <w:rStyle w:val="8"/>
          <w:rFonts w:hint="eastAsia"/>
          <w:lang w:val="en-US" w:eastAsia="zh-CN"/>
        </w:rPr>
      </w:pPr>
      <w:r>
        <w:fldChar w:fldCharType="begin"/>
      </w:r>
      <w:r>
        <w:instrText xml:space="preserve"> HYPERLINK "http://www.test.com/pay/refund.do?out_trade_no=1234&amp;total_fee=324&amp;notify_url=http:/www.test.com/notify_refund" </w:instrText>
      </w:r>
      <w:r>
        <w:fldChar w:fldCharType="separate"/>
      </w:r>
      <w:bookmarkStart w:id="18" w:name="OLE_LINK25"/>
      <w:r>
        <w:rPr>
          <w:rStyle w:val="8"/>
          <w:rFonts w:hint="eastAsia"/>
        </w:rPr>
        <w:t>http</w:t>
      </w:r>
      <w:r>
        <w:rPr>
          <w:rStyle w:val="8"/>
          <w:rFonts w:hint="eastAsia"/>
          <w:lang w:val="en-US" w:eastAsia="zh-CN"/>
        </w:rPr>
        <w:t>s</w:t>
      </w:r>
      <w:r>
        <w:rPr>
          <w:rStyle w:val="8"/>
          <w:rFonts w:hint="eastAsia"/>
        </w:rPr>
        <w:t>://www.beautyyan.cn:8090/pay</w:t>
      </w:r>
      <w:r>
        <w:rPr>
          <w:rStyle w:val="8"/>
          <w:rFonts w:hint="eastAsia"/>
          <w:lang w:val="en-US" w:eastAsia="zh-CN"/>
        </w:rPr>
        <w:t>/gateway.do</w:t>
      </w:r>
      <w:r>
        <w:rPr>
          <w:rStyle w:val="8"/>
          <w:rFonts w:hint="eastAsia"/>
        </w:rPr>
        <w:t>?</w:t>
      </w:r>
      <w:r>
        <w:rPr>
          <w:rStyle w:val="8"/>
          <w:rFonts w:hint="eastAsia"/>
          <w:lang w:val="en-US" w:eastAsia="zh-CN"/>
        </w:rPr>
        <w:t>service=pay.auth.refund.apply&amp;sign=23dk3j3o4tsdfd3&amp;</w:t>
      </w:r>
      <w:bookmarkEnd w:id="18"/>
      <w:r>
        <w:rPr>
          <w:rStyle w:val="8"/>
          <w:rFonts w:hint="eastAsia"/>
        </w:rPr>
        <w:t>out_trade_no=1234</w:t>
      </w:r>
      <w:r>
        <w:rPr>
          <w:rStyle w:val="8"/>
          <w:rFonts w:hint="eastAsia"/>
        </w:rPr>
        <w:fldChar w:fldCharType="end"/>
      </w:r>
      <w:r>
        <w:rPr>
          <w:rStyle w:val="8"/>
          <w:rFonts w:hint="eastAsia"/>
          <w:lang w:val="en-US" w:eastAsia="zh-CN"/>
        </w:rPr>
        <w:t>&amp;notify_url=http%3a%2f%2fwww.mechant.com%2frefund%2fnotify.do</w:t>
      </w:r>
    </w:p>
    <w:p>
      <w:pPr>
        <w:jc w:val="left"/>
        <w:rPr>
          <w:rStyle w:val="8"/>
          <w:rFonts w:hint="eastAsia"/>
          <w:lang w:val="en-US" w:eastAsia="zh-CN"/>
        </w:rPr>
      </w:pPr>
    </w:p>
    <w:p>
      <w:pPr>
        <w:jc w:val="left"/>
        <w:rPr>
          <w:rStyle w:val="8"/>
          <w:rFonts w:hint="eastAsia"/>
          <w:lang w:val="en-US" w:eastAsia="zh-CN"/>
        </w:rPr>
      </w:pP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6.</w:t>
      </w:r>
      <w:r>
        <w:rPr>
          <w:rFonts w:hint="eastAsia"/>
          <w:sz w:val="32"/>
          <w:szCs w:val="32"/>
          <w:lang w:val="en-US" w:eastAsia="zh-CN"/>
        </w:rPr>
        <w:t>3</w:t>
      </w:r>
      <w:r>
        <w:rPr>
          <w:rFonts w:hint="eastAsia"/>
          <w:sz w:val="32"/>
          <w:szCs w:val="32"/>
        </w:rPr>
        <w:t xml:space="preserve"> 服务器</w:t>
      </w:r>
      <w:r>
        <w:rPr>
          <w:rFonts w:hint="eastAsia"/>
          <w:sz w:val="32"/>
          <w:szCs w:val="32"/>
          <w:lang w:eastAsia="zh-CN"/>
        </w:rPr>
        <w:t>异步</w:t>
      </w:r>
      <w:r>
        <w:rPr>
          <w:rFonts w:hint="eastAsia"/>
          <w:sz w:val="32"/>
          <w:szCs w:val="32"/>
        </w:rPr>
        <w:t>通知参数说明</w:t>
      </w:r>
    </w:p>
    <w:tbl>
      <w:tblPr>
        <w:tblStyle w:val="10"/>
        <w:tblW w:w="9750" w:type="dxa"/>
        <w:tblInd w:w="-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8"/>
        <w:gridCol w:w="1704"/>
        <w:gridCol w:w="1704"/>
        <w:gridCol w:w="1705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18"/>
              </w:rPr>
              <w:t>code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返回结果状态值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代表返回结果状态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 sign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签名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参数签名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见本文档尾部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notify_time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通知时间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消息通知时间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 xml:space="preserve">2009-08-12 11:08:32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color w:val="000000"/>
                <w:sz w:val="18"/>
                <w:szCs w:val="18"/>
              </w:rPr>
              <w:t>out_trade_no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订单号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处理结果对应的订单号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21335323345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total_fee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退款</w:t>
            </w:r>
            <w:r>
              <w:rPr>
                <w:rFonts w:hint="eastAsia"/>
                <w:color w:val="000000"/>
                <w:sz w:val="18"/>
                <w:szCs w:val="18"/>
              </w:rPr>
              <w:t>金额，单位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元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退款</w:t>
            </w:r>
            <w:r>
              <w:rPr>
                <w:rFonts w:hint="eastAsia"/>
                <w:color w:val="000000"/>
                <w:sz w:val="18"/>
                <w:szCs w:val="18"/>
              </w:rPr>
              <w:t>金额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color w:val="000000"/>
                <w:sz w:val="18"/>
                <w:szCs w:val="18"/>
              </w:rPr>
              <w:t>err_msg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错误信息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返回的错误信息（当code不为200时返回的错误信息）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可空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退款失败</w:t>
            </w:r>
          </w:p>
        </w:tc>
      </w:tr>
    </w:tbl>
    <w:p>
      <w:pPr>
        <w:jc w:val="left"/>
        <w:rPr>
          <w:rStyle w:val="8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样例：</w:t>
      </w:r>
    </w:p>
    <w:p>
      <w:pPr>
        <w:jc w:val="left"/>
        <w:rPr>
          <w:rStyle w:val="8"/>
          <w:rFonts w:hint="eastAsia"/>
        </w:rPr>
      </w:pPr>
      <w:bookmarkStart w:id="19" w:name="OLE_LINK31"/>
      <w:r>
        <w:rPr>
          <w:rStyle w:val="8"/>
          <w:rFonts w:hint="eastAsia"/>
        </w:rPr>
        <w:fldChar w:fldCharType="begin"/>
      </w:r>
      <w:r>
        <w:rPr>
          <w:rStyle w:val="8"/>
          <w:rFonts w:hint="eastAsia"/>
        </w:rPr>
        <w:instrText xml:space="preserve"> HYPERLINK "http://www.test.com/notify_url?code=200&amp;sign_type=MD5&amp;sign=23dk3j3o4tsdfd39notify_time=2016-09-12" </w:instrText>
      </w:r>
      <w:r>
        <w:rPr>
          <w:rStyle w:val="8"/>
          <w:rFonts w:hint="eastAsia"/>
        </w:rPr>
        <w:fldChar w:fldCharType="separate"/>
      </w:r>
      <w:r>
        <w:rPr>
          <w:rStyle w:val="8"/>
          <w:rFonts w:hint="eastAsia"/>
        </w:rPr>
        <w:t>http://www.test.com/notify</w:t>
      </w:r>
      <w:r>
        <w:rPr>
          <w:rStyle w:val="8"/>
          <w:rFonts w:hint="eastAsia"/>
          <w:lang w:val="en-US" w:eastAsia="zh-CN"/>
        </w:rPr>
        <w:t>_url</w:t>
      </w:r>
      <w:r>
        <w:rPr>
          <w:rStyle w:val="8"/>
          <w:rFonts w:hint="eastAsia"/>
        </w:rPr>
        <w:t>?code=200</w:t>
      </w:r>
      <w:r>
        <w:rPr>
          <w:rStyle w:val="8"/>
          <w:rFonts w:hint="eastAsia"/>
          <w:lang w:val="en-US" w:eastAsia="zh-CN"/>
        </w:rPr>
        <w:t>&amp;sign=23dk3j3o4tsdfd39notify_time=2016-09-12%252018%3a54%3a00</w:t>
      </w:r>
      <w:r>
        <w:rPr>
          <w:rStyle w:val="8"/>
          <w:rFonts w:hint="eastAsia"/>
        </w:rPr>
        <w:fldChar w:fldCharType="end"/>
      </w:r>
      <w:r>
        <w:rPr>
          <w:rStyle w:val="8"/>
          <w:rFonts w:hint="eastAsia"/>
          <w:lang w:val="en-US" w:eastAsia="zh-CN"/>
        </w:rPr>
        <w:t>&amp;</w:t>
      </w:r>
      <w:r>
        <w:rPr>
          <w:rStyle w:val="8"/>
          <w:rFonts w:hint="eastAsia"/>
        </w:rPr>
        <w:t>out_trade_no=1345</w:t>
      </w:r>
      <w:r>
        <w:rPr>
          <w:rStyle w:val="8"/>
          <w:rFonts w:hint="eastAsia"/>
          <w:lang w:val="en-US" w:eastAsia="zh-CN"/>
        </w:rPr>
        <w:t>&amp;total_fee=12.00</w:t>
      </w:r>
    </w:p>
    <w:bookmarkEnd w:id="19"/>
    <w:p>
      <w:pPr>
        <w:jc w:val="left"/>
        <w:rPr>
          <w:rStyle w:val="8"/>
        </w:rPr>
      </w:pPr>
    </w:p>
    <w:p>
      <w:pPr>
        <w:numPr>
          <w:ilvl w:val="0"/>
          <w:numId w:val="1"/>
        </w:numPr>
        <w:rPr>
          <w:sz w:val="32"/>
          <w:szCs w:val="32"/>
        </w:rPr>
      </w:pPr>
      <w:bookmarkStart w:id="20" w:name="OLE_LINK5"/>
      <w:r>
        <w:rPr>
          <w:rFonts w:hint="eastAsia"/>
          <w:sz w:val="32"/>
          <w:szCs w:val="32"/>
        </w:rPr>
        <w:t>完成订单并分账接口</w:t>
      </w:r>
    </w:p>
    <w:bookmarkEnd w:id="20"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7.1接口含义</w:t>
      </w:r>
    </w:p>
    <w:p>
      <w:pPr>
        <w:ind w:firstLine="640"/>
        <w:rPr>
          <w:sz w:val="24"/>
        </w:rPr>
      </w:pPr>
      <w:r>
        <w:rPr>
          <w:rFonts w:hint="eastAsia"/>
          <w:sz w:val="24"/>
        </w:rPr>
        <w:t>用户确认服务或购车完成后，调用该接口完成分账功能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7.2请求参数说明</w:t>
      </w:r>
    </w:p>
    <w:tbl>
      <w:tblPr>
        <w:tblStyle w:val="10"/>
        <w:tblW w:w="9617" w:type="dxa"/>
        <w:tblInd w:w="-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75"/>
        <w:gridCol w:w="1475"/>
        <w:gridCol w:w="1575"/>
        <w:gridCol w:w="1075"/>
        <w:gridCol w:w="2300"/>
        <w:gridCol w:w="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" w:type="dxa"/>
        </w:trPr>
        <w:tc>
          <w:tcPr>
            <w:tcW w:w="16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参数类型</w:t>
            </w:r>
          </w:p>
        </w:tc>
        <w:tc>
          <w:tcPr>
            <w:tcW w:w="1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2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" w:type="dxa"/>
          <w:trHeight w:val="504" w:hRule="atLeast"/>
        </w:trPr>
        <w:tc>
          <w:tcPr>
            <w:tcW w:w="16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service</w:t>
            </w:r>
          </w:p>
        </w:tc>
        <w:tc>
          <w:tcPr>
            <w:tcW w:w="1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接口名称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调用接口名称</w:t>
            </w:r>
          </w:p>
        </w:tc>
        <w:tc>
          <w:tcPr>
            <w:tcW w:w="1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2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pay.auth.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prorate.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" w:type="dxa"/>
          <w:trHeight w:val="542" w:hRule="atLeast"/>
        </w:trPr>
        <w:tc>
          <w:tcPr>
            <w:tcW w:w="16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sign</w:t>
            </w:r>
          </w:p>
        </w:tc>
        <w:tc>
          <w:tcPr>
            <w:tcW w:w="1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签名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参数签名</w:t>
            </w:r>
          </w:p>
        </w:tc>
        <w:tc>
          <w:tcPr>
            <w:tcW w:w="1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2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见本文档尾部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" w:type="dxa"/>
        </w:trPr>
        <w:tc>
          <w:tcPr>
            <w:tcW w:w="16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out_trade_no</w:t>
            </w:r>
          </w:p>
        </w:tc>
        <w:tc>
          <w:tcPr>
            <w:tcW w:w="1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订单号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用户确认服务对应的唯一订单号</w:t>
            </w:r>
          </w:p>
        </w:tc>
        <w:tc>
          <w:tcPr>
            <w:tcW w:w="1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1234567890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bookmarkStart w:id="21" w:name="OLE_LINK39"/>
            <w:r>
              <w:rPr>
                <w:rFonts w:hint="eastAsia"/>
                <w:color w:val="000000"/>
                <w:sz w:val="18"/>
                <w:szCs w:val="18"/>
              </w:rPr>
              <w:t>notify_url</w:t>
            </w:r>
          </w:p>
        </w:tc>
        <w:tc>
          <w:tcPr>
            <w:tcW w:w="1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异步返回地址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支付成功或失败后异步回调地址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color w:val="000000"/>
                <w:sz w:val="18"/>
                <w:szCs w:val="18"/>
              </w:rPr>
              <w:t>需http://格式的完整路径，不能加?id=123这类自定义参数</w:t>
            </w:r>
          </w:p>
        </w:tc>
        <w:tc>
          <w:tcPr>
            <w:tcW w:w="1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4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http://www.test.com/notify_url</w:t>
            </w:r>
          </w:p>
        </w:tc>
      </w:tr>
      <w:bookmarkEnd w:id="21"/>
    </w:tbl>
    <w:p>
      <w:pPr>
        <w:jc w:val="left"/>
        <w:rPr>
          <w:sz w:val="32"/>
          <w:szCs w:val="32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样例：</w:t>
      </w:r>
    </w:p>
    <w:p>
      <w:pPr>
        <w:jc w:val="left"/>
        <w:rPr>
          <w:rStyle w:val="8"/>
          <w:rFonts w:hint="eastAsia"/>
        </w:rPr>
      </w:pPr>
      <w:r>
        <w:fldChar w:fldCharType="begin"/>
      </w:r>
      <w:r>
        <w:instrText xml:space="preserve"> HYPERLINK "http://www.test.com/pay/refund.do?out_trade_no=1234&amp;total_fee=324&amp;notify_url=http:/www.test.com/notify_refund" </w:instrText>
      </w:r>
      <w:r>
        <w:fldChar w:fldCharType="separate"/>
      </w:r>
      <w:r>
        <w:rPr>
          <w:rStyle w:val="8"/>
          <w:rFonts w:hint="eastAsia"/>
        </w:rPr>
        <w:t>http</w:t>
      </w:r>
      <w:r>
        <w:rPr>
          <w:rStyle w:val="8"/>
          <w:rFonts w:hint="eastAsia"/>
          <w:lang w:val="en-US" w:eastAsia="zh-CN"/>
        </w:rPr>
        <w:t>s</w:t>
      </w:r>
      <w:r>
        <w:rPr>
          <w:rStyle w:val="8"/>
          <w:rFonts w:hint="eastAsia"/>
        </w:rPr>
        <w:t>://www.beautyyan.cn:8090/pay</w:t>
      </w:r>
      <w:r>
        <w:rPr>
          <w:rStyle w:val="8"/>
          <w:rFonts w:hint="eastAsia"/>
          <w:lang w:val="en-US" w:eastAsia="zh-CN"/>
        </w:rPr>
        <w:t>/gateway.do</w:t>
      </w:r>
      <w:r>
        <w:rPr>
          <w:rStyle w:val="8"/>
          <w:rFonts w:hint="eastAsia"/>
        </w:rPr>
        <w:t>?</w:t>
      </w:r>
      <w:r>
        <w:rPr>
          <w:rStyle w:val="8"/>
          <w:rFonts w:hint="eastAsia"/>
          <w:lang w:val="en-US" w:eastAsia="zh-CN"/>
        </w:rPr>
        <w:t>service=pay.auth.refund.apply&amp;sign=23dk3j3o4tsdfd3&amp;</w:t>
      </w:r>
      <w:r>
        <w:rPr>
          <w:rStyle w:val="8"/>
          <w:rFonts w:hint="eastAsia"/>
        </w:rPr>
        <w:t>out_trade_no=1234</w:t>
      </w:r>
      <w:r>
        <w:rPr>
          <w:rStyle w:val="8"/>
          <w:rFonts w:hint="eastAsia"/>
        </w:rPr>
        <w:fldChar w:fldCharType="end"/>
      </w:r>
      <w:r>
        <w:rPr>
          <w:rStyle w:val="8"/>
          <w:rFonts w:hint="eastAsia"/>
          <w:lang w:val="en-US" w:eastAsia="zh-CN"/>
        </w:rPr>
        <w:t>&amp;notify_url=http%3a%2f%2fwww.merchant.com%2f</w:t>
      </w:r>
      <w:bookmarkStart w:id="22" w:name="OLE_LINK4"/>
    </w:p>
    <w:p>
      <w:pPr>
        <w:jc w:val="left"/>
        <w:rPr>
          <w:rStyle w:val="8"/>
          <w:rFonts w:hint="eastAsia"/>
        </w:rPr>
      </w:pP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7.3</w:t>
      </w:r>
      <w:r>
        <w:rPr>
          <w:rFonts w:hint="eastAsia"/>
          <w:sz w:val="32"/>
          <w:szCs w:val="32"/>
        </w:rPr>
        <w:t xml:space="preserve"> 服务器</w:t>
      </w:r>
      <w:r>
        <w:rPr>
          <w:rFonts w:hint="eastAsia"/>
          <w:sz w:val="32"/>
          <w:szCs w:val="32"/>
          <w:lang w:eastAsia="zh-CN"/>
        </w:rPr>
        <w:t>异步</w:t>
      </w:r>
      <w:r>
        <w:rPr>
          <w:rFonts w:hint="eastAsia"/>
          <w:sz w:val="32"/>
          <w:szCs w:val="32"/>
        </w:rPr>
        <w:t>通知参数说明</w:t>
      </w:r>
    </w:p>
    <w:bookmarkEnd w:id="22"/>
    <w:tbl>
      <w:tblPr>
        <w:tblStyle w:val="10"/>
        <w:tblW w:w="9750" w:type="dxa"/>
        <w:tblInd w:w="-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8"/>
        <w:gridCol w:w="1704"/>
        <w:gridCol w:w="1704"/>
        <w:gridCol w:w="1705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color w:val="5B9BD5" w:themeColor="accent1"/>
                <w:sz w:val="30"/>
                <w:szCs w:val="30"/>
              </w:rPr>
            </w:pPr>
            <w:r>
              <w:rPr>
                <w:rFonts w:hint="eastAsia"/>
                <w:color w:val="5B9BD5" w:themeColor="accent1"/>
                <w:sz w:val="30"/>
                <w:szCs w:val="30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code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返回结果状态值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代表返回结果状态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sign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签名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参数签名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见本文档尾部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bookmarkStart w:id="23" w:name="OLE_LINK38"/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notify_time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通知时间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消息通知时间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 xml:space="preserve">2009-08-12 11:08:32 </w:t>
            </w:r>
          </w:p>
        </w:tc>
      </w:tr>
      <w:bookmarkEnd w:id="2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bookmarkStart w:id="24" w:name="OLE_LINK8"/>
            <w:r>
              <w:rPr>
                <w:rFonts w:hint="eastAsia"/>
                <w:b w:val="0"/>
                <w:bCs/>
                <w:color w:val="000000"/>
                <w:sz w:val="18"/>
                <w:szCs w:val="18"/>
              </w:rPr>
              <w:t>out_trade_no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订单号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处理结果对应的订单号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21335323345</w:t>
            </w:r>
          </w:p>
        </w:tc>
      </w:tr>
      <w:bookmarkEnd w:id="2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rFonts w:hint="eastAsia" w:eastAsiaTheme="minorEastAsia"/>
                <w:b w:val="0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 w:val="0"/>
                <w:bCs/>
                <w:color w:val="000000"/>
                <w:sz w:val="18"/>
                <w:szCs w:val="18"/>
                <w:lang w:val="en-US" w:eastAsia="zh-CN"/>
              </w:rPr>
              <w:t>total_fee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rFonts w:hint="eastAsia" w:eastAsiaTheme="minorEastAsia"/>
                <w:b w:val="0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 w:val="0"/>
                <w:bCs/>
                <w:sz w:val="18"/>
                <w:szCs w:val="18"/>
                <w:lang w:eastAsia="zh-CN"/>
              </w:rPr>
              <w:t>分账总金额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rFonts w:hint="eastAsia" w:eastAsiaTheme="minorEastAsia"/>
                <w:b w:val="0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 w:val="0"/>
                <w:bCs/>
                <w:sz w:val="18"/>
                <w:szCs w:val="18"/>
                <w:lang w:eastAsia="zh-CN"/>
              </w:rPr>
              <w:t>分账总金额（元）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rFonts w:hint="eastAsia" w:eastAsiaTheme="minorEastAsia"/>
                <w:b w:val="0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 w:val="0"/>
                <w:bCs/>
                <w:sz w:val="18"/>
                <w:szCs w:val="18"/>
                <w:lang w:val="en-US" w:eastAsia="zh-CN"/>
              </w:rPr>
              <w:t>12.00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color w:val="000000"/>
                <w:sz w:val="18"/>
                <w:szCs w:val="18"/>
              </w:rPr>
              <w:t>err_msg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错误信息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返回的错误信息（当code不为200时返回的错误信息）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可空</w:t>
            </w:r>
          </w:p>
        </w:tc>
        <w:tc>
          <w:tcPr>
            <w:tcW w:w="2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3"/>
              <w:outlineLvl w:val="2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分账失败</w:t>
            </w:r>
          </w:p>
        </w:tc>
      </w:tr>
    </w:tbl>
    <w:p>
      <w:pPr>
        <w:jc w:val="left"/>
        <w:rPr>
          <w:rStyle w:val="8"/>
        </w:rPr>
      </w:pPr>
    </w:p>
    <w:p>
      <w:pPr>
        <w:jc w:val="left"/>
        <w:rPr>
          <w:rStyle w:val="7"/>
          <w:rFonts w:hint="eastAsia"/>
        </w:rPr>
      </w:pPr>
      <w:r>
        <w:rPr>
          <w:rFonts w:hint="eastAsia"/>
          <w:szCs w:val="21"/>
        </w:rPr>
        <w:t>样例：</w:t>
      </w:r>
      <w:bookmarkStart w:id="25" w:name="OLE_LINK32"/>
    </w:p>
    <w:p>
      <w:pPr>
        <w:jc w:val="left"/>
        <w:rPr>
          <w:rStyle w:val="7"/>
          <w:rFonts w:hint="eastAsia"/>
        </w:rPr>
      </w:pPr>
    </w:p>
    <w:bookmarkEnd w:id="25"/>
    <w:p>
      <w:pPr>
        <w:jc w:val="left"/>
        <w:rPr>
          <w:rStyle w:val="8"/>
        </w:rPr>
      </w:pPr>
      <w:bookmarkStart w:id="26" w:name="OLE_LINK40"/>
      <w:r>
        <w:rPr>
          <w:rStyle w:val="8"/>
          <w:rFonts w:hint="eastAsia"/>
        </w:rPr>
        <w:fldChar w:fldCharType="begin"/>
      </w:r>
      <w:r>
        <w:rPr>
          <w:rStyle w:val="8"/>
          <w:rFonts w:hint="eastAsia"/>
        </w:rPr>
        <w:instrText xml:space="preserve"> HYPERLINK "http://www.test.com/notify_url?code=200&amp;sign_type=MD5&amp;sign=23dk3j3o4tsdfd39notify_time=2016-09-12" </w:instrText>
      </w:r>
      <w:r>
        <w:rPr>
          <w:rStyle w:val="8"/>
          <w:rFonts w:hint="eastAsia"/>
        </w:rPr>
        <w:fldChar w:fldCharType="separate"/>
      </w:r>
      <w:r>
        <w:rPr>
          <w:rStyle w:val="8"/>
          <w:rFonts w:hint="eastAsia"/>
        </w:rPr>
        <w:t>http://www.test.com/notify</w:t>
      </w:r>
      <w:r>
        <w:rPr>
          <w:rStyle w:val="8"/>
          <w:rFonts w:hint="eastAsia"/>
          <w:lang w:val="en-US" w:eastAsia="zh-CN"/>
        </w:rPr>
        <w:t>_url</w:t>
      </w:r>
      <w:r>
        <w:rPr>
          <w:rStyle w:val="8"/>
          <w:rFonts w:hint="eastAsia"/>
        </w:rPr>
        <w:t>?code=200</w:t>
      </w:r>
      <w:r>
        <w:rPr>
          <w:rStyle w:val="8"/>
          <w:rFonts w:hint="eastAsia"/>
          <w:lang w:val="en-US" w:eastAsia="zh-CN"/>
        </w:rPr>
        <w:t>&amp;sign=23dk3j3o4tsdfd39notify_time=2016-09-12+18%3a54%3a00</w:t>
      </w:r>
      <w:r>
        <w:rPr>
          <w:rStyle w:val="8"/>
          <w:rFonts w:hint="eastAsia"/>
        </w:rPr>
        <w:fldChar w:fldCharType="end"/>
      </w:r>
      <w:r>
        <w:rPr>
          <w:rStyle w:val="8"/>
          <w:rFonts w:hint="eastAsia"/>
          <w:lang w:val="en-US" w:eastAsia="zh-CN"/>
        </w:rPr>
        <w:t>&amp;</w:t>
      </w:r>
      <w:r>
        <w:rPr>
          <w:rStyle w:val="8"/>
          <w:rFonts w:hint="eastAsia"/>
        </w:rPr>
        <w:t>out_trade_no=1345</w:t>
      </w:r>
      <w:r>
        <w:rPr>
          <w:rStyle w:val="8"/>
          <w:rFonts w:hint="eastAsia"/>
          <w:lang w:val="en-US" w:eastAsia="zh-CN"/>
        </w:rPr>
        <w:t>&amp;total_fee=331434</w:t>
      </w:r>
      <w:bookmarkEnd w:id="26"/>
    </w:p>
    <w:p>
      <w:pPr>
        <w:jc w:val="left"/>
        <w:rPr>
          <w:rStyle w:val="8"/>
          <w:rFonts w:hint="eastAsia"/>
        </w:rPr>
      </w:pPr>
    </w:p>
    <w:p>
      <w:pPr>
        <w:jc w:val="left"/>
        <w:rPr>
          <w:rStyle w:val="8"/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签名机制（暂时只支持</w:t>
      </w:r>
      <w:r>
        <w:rPr>
          <w:rFonts w:hint="eastAsia"/>
          <w:sz w:val="32"/>
          <w:szCs w:val="32"/>
          <w:lang w:val="en-US" w:eastAsia="zh-CN"/>
        </w:rPr>
        <w:t>MD5加密</w:t>
      </w:r>
      <w:r>
        <w:rPr>
          <w:rFonts w:hint="eastAsia"/>
          <w:sz w:val="32"/>
          <w:szCs w:val="32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  <w:bookmarkStart w:id="27" w:name="OLE_LINK10"/>
      <w:r>
        <w:rPr>
          <w:rFonts w:hint="eastAsia"/>
          <w:sz w:val="32"/>
          <w:szCs w:val="32"/>
          <w:lang w:val="en-US" w:eastAsia="zh-CN"/>
        </w:rPr>
        <w:t xml:space="preserve"> 8.1 生成代签名的字符串</w:t>
      </w:r>
      <w:bookmarkEnd w:id="27"/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bookmarkStart w:id="28" w:name="OLE_LINK7"/>
      <w:r>
        <w:rPr>
          <w:rFonts w:hint="eastAsia"/>
          <w:sz w:val="32"/>
          <w:szCs w:val="32"/>
          <w:lang w:val="en-US" w:eastAsia="zh-CN"/>
        </w:rPr>
        <w:t xml:space="preserve">8.1.1 </w:t>
      </w:r>
      <w:r>
        <w:rPr>
          <w:rFonts w:hint="eastAsia"/>
          <w:sz w:val="30"/>
          <w:szCs w:val="30"/>
          <w:lang w:val="en-US" w:eastAsia="zh-CN"/>
        </w:rPr>
        <w:t>需要参与签名的参数</w:t>
      </w:r>
      <w:bookmarkEnd w:id="28"/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</w:t>
      </w:r>
      <w:bookmarkStart w:id="29" w:name="OLE_LINK6"/>
      <w:r>
        <w:rPr>
          <w:rFonts w:hint="default" w:ascii="Calibri" w:hAnsi="Calibri" w:cs="Calibri"/>
          <w:sz w:val="32"/>
          <w:szCs w:val="32"/>
          <w:lang w:val="en-US" w:eastAsia="zh-CN"/>
        </w:rPr>
        <w:t>●</w:t>
      </w:r>
      <w:bookmarkEnd w:id="29"/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在请求参数列表中，除去sign参数外，其他需要使用到的参数皆是要签名的参数。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bookmarkStart w:id="30" w:name="OLE_LINK11"/>
      <w:r>
        <w:rPr>
          <w:rFonts w:hint="default" w:ascii="Calibri" w:hAnsi="Calibri" w:cs="Calibri"/>
          <w:sz w:val="32"/>
          <w:szCs w:val="32"/>
          <w:lang w:val="en-US" w:eastAsia="zh-CN"/>
        </w:rPr>
        <w:t>●</w:t>
      </w:r>
      <w:bookmarkEnd w:id="30"/>
      <w:r>
        <w:rPr>
          <w:rFonts w:hint="eastAsia" w:ascii="Calibri" w:hAnsi="Calibri" w:cs="Calibri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在通知返回参数列表中，除去sign参数外，凡是通知返回回来的参数皆是要签名的参数。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8.1.2 </w:t>
      </w:r>
      <w:r>
        <w:rPr>
          <w:rFonts w:hint="eastAsia"/>
          <w:sz w:val="30"/>
          <w:szCs w:val="30"/>
          <w:lang w:val="en-US" w:eastAsia="zh-CN"/>
        </w:rPr>
        <w:t>需要参与签名的参数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</w:rPr>
      </w:pPr>
    </w:p>
    <w:p>
      <w:pPr>
        <w:spacing w:before="80" w:beforeLines="0" w:after="80" w:afterLines="0"/>
        <w:ind w:left="1120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宋体" w:hAnsi="宋体" w:eastAsia="宋体"/>
          <w:color w:val="000000"/>
          <w:sz w:val="21"/>
        </w:rPr>
        <w:t xml:space="preserve">对于如下的参数数组： </w:t>
      </w:r>
    </w:p>
    <w:p>
      <w:pPr>
        <w:pStyle w:val="14"/>
        <w:spacing w:beforeLines="0" w:afterLines="0"/>
        <w:ind w:left="1120"/>
        <w:jc w:val="both"/>
        <w:rPr>
          <w:rFonts w:hint="eastAsia" w:ascii="Courier New" w:hAnsi="Courier New" w:eastAsia="宋体"/>
          <w:color w:val="000000"/>
          <w:sz w:val="17"/>
        </w:rPr>
      </w:pPr>
      <w:r>
        <w:rPr>
          <w:rFonts w:hint="eastAsia" w:ascii="Courier New" w:hAnsi="Courier New" w:eastAsia="宋体"/>
          <w:color w:val="000000"/>
          <w:sz w:val="17"/>
        </w:rPr>
        <w:t xml:space="preserve">string[] parameters={ </w:t>
      </w:r>
    </w:p>
    <w:p>
      <w:pPr>
        <w:spacing w:beforeLines="0" w:afterLines="0"/>
        <w:ind w:left="1120"/>
        <w:rPr>
          <w:rFonts w:hint="eastAsia" w:ascii="Courier New" w:hAnsi="Courier New" w:eastAsia="宋体"/>
          <w:color w:val="000000"/>
          <w:sz w:val="17"/>
        </w:rPr>
      </w:pPr>
      <w:r>
        <w:rPr>
          <w:rFonts w:hint="eastAsia" w:ascii="Courier New" w:hAnsi="Courier New" w:eastAsia="宋体"/>
          <w:color w:val="000000"/>
          <w:sz w:val="17"/>
        </w:rPr>
        <w:t>"input_charset=</w:t>
      </w:r>
      <w:r>
        <w:rPr>
          <w:rFonts w:hint="eastAsia" w:ascii="Courier New" w:hAnsi="Courier New" w:eastAsia="宋体"/>
          <w:color w:val="000000"/>
          <w:sz w:val="17"/>
          <w:lang w:val="en-US" w:eastAsia="zh-CN"/>
        </w:rPr>
        <w:t>utf-8</w:t>
      </w:r>
      <w:r>
        <w:rPr>
          <w:rFonts w:hint="eastAsia" w:ascii="Courier New" w:hAnsi="Courier New" w:eastAsia="宋体"/>
          <w:color w:val="000000"/>
          <w:sz w:val="17"/>
        </w:rPr>
        <w:t xml:space="preserve">", </w:t>
      </w:r>
    </w:p>
    <w:p>
      <w:pPr>
        <w:spacing w:beforeLines="0" w:afterLines="0"/>
        <w:ind w:left="1120"/>
        <w:rPr>
          <w:rFonts w:hint="eastAsia" w:ascii="Courier New" w:hAnsi="Courier New" w:eastAsia="宋体"/>
          <w:color w:val="000000"/>
          <w:sz w:val="17"/>
        </w:rPr>
      </w:pPr>
      <w:r>
        <w:rPr>
          <w:rFonts w:hint="eastAsia" w:ascii="Courier New" w:hAnsi="Courier New" w:eastAsia="宋体"/>
          <w:color w:val="000000"/>
          <w:sz w:val="17"/>
        </w:rPr>
        <w:t xml:space="preserve">"return_url=http://www.test.com/alipay/return_url.php", </w:t>
      </w:r>
    </w:p>
    <w:p>
      <w:pPr>
        <w:spacing w:beforeLines="0" w:afterLines="0"/>
        <w:ind w:left="1120"/>
        <w:rPr>
          <w:rFonts w:hint="eastAsia" w:ascii="Courier New" w:hAnsi="Courier New" w:eastAsia="宋体"/>
          <w:color w:val="000000"/>
          <w:sz w:val="17"/>
        </w:rPr>
      </w:pPr>
      <w:r>
        <w:rPr>
          <w:rFonts w:hint="eastAsia" w:ascii="Courier New" w:hAnsi="Courier New" w:eastAsia="宋体"/>
          <w:color w:val="000000"/>
          <w:sz w:val="17"/>
        </w:rPr>
        <w:t xml:space="preserve">"notify_url=http://www.test.com/alipay/notify_url.php", </w:t>
      </w:r>
    </w:p>
    <w:p>
      <w:pPr>
        <w:spacing w:beforeLines="0" w:afterLines="0"/>
        <w:ind w:left="1120"/>
        <w:rPr>
          <w:rFonts w:hint="eastAsia" w:ascii="Courier New" w:hAnsi="Courier New" w:eastAsia="宋体"/>
          <w:color w:val="000000"/>
          <w:sz w:val="17"/>
        </w:rPr>
      </w:pPr>
      <w:r>
        <w:rPr>
          <w:rFonts w:hint="eastAsia" w:ascii="Courier New" w:hAnsi="Courier New" w:eastAsia="宋体"/>
          <w:color w:val="000000"/>
          <w:sz w:val="17"/>
        </w:rPr>
        <w:t xml:space="preserve">"out_order_no=20140216001", </w:t>
      </w:r>
    </w:p>
    <w:p>
      <w:pPr>
        <w:spacing w:beforeLines="0" w:afterLines="0"/>
        <w:ind w:left="1120"/>
        <w:rPr>
          <w:rFonts w:hint="eastAsia" w:ascii="Courier New" w:hAnsi="Courier New" w:eastAsia="宋体"/>
          <w:color w:val="000000"/>
          <w:sz w:val="17"/>
        </w:rPr>
      </w:pPr>
      <w:r>
        <w:rPr>
          <w:rFonts w:hint="eastAsia" w:ascii="Courier New" w:hAnsi="Courier New" w:eastAsia="宋体"/>
          <w:color w:val="000000"/>
          <w:sz w:val="17"/>
        </w:rPr>
        <w:t>"</w:t>
      </w:r>
      <w:r>
        <w:rPr>
          <w:rFonts w:hint="eastAsia" w:ascii="Courier New" w:hAnsi="Courier New" w:eastAsia="宋体"/>
          <w:color w:val="000000"/>
          <w:sz w:val="17"/>
          <w:lang w:val="en-US" w:eastAsia="zh-CN"/>
        </w:rPr>
        <w:t>subject</w:t>
      </w:r>
      <w:r>
        <w:rPr>
          <w:rFonts w:hint="eastAsia" w:ascii="Courier New" w:hAnsi="Courier New" w:eastAsia="宋体"/>
          <w:color w:val="000000"/>
          <w:sz w:val="17"/>
        </w:rPr>
        <w:t>=0</w:t>
      </w:r>
      <w:r>
        <w:rPr>
          <w:rFonts w:hint="eastAsia" w:ascii="宋体" w:hAnsi="宋体" w:eastAsia="宋体"/>
          <w:color w:val="000000"/>
          <w:sz w:val="17"/>
        </w:rPr>
        <w:t>元购土豪金</w:t>
      </w:r>
      <w:r>
        <w:rPr>
          <w:rFonts w:hint="eastAsia" w:ascii="Courier New" w:hAnsi="Courier New" w:eastAsia="宋体"/>
          <w:color w:val="000000"/>
          <w:sz w:val="17"/>
        </w:rPr>
        <w:t xml:space="preserve">", </w:t>
      </w:r>
    </w:p>
    <w:p>
      <w:pPr>
        <w:spacing w:beforeLines="0" w:afterLines="0"/>
        <w:ind w:left="1120"/>
        <w:rPr>
          <w:rFonts w:hint="eastAsia" w:ascii="Courier New" w:hAnsi="Courier New" w:eastAsia="宋体"/>
          <w:color w:val="000000"/>
          <w:sz w:val="17"/>
        </w:rPr>
      </w:pPr>
      <w:r>
        <w:rPr>
          <w:rFonts w:hint="eastAsia" w:ascii="Courier New" w:hAnsi="Courier New" w:eastAsia="宋体"/>
          <w:color w:val="000000"/>
          <w:sz w:val="17"/>
        </w:rPr>
        <w:t>"</w:t>
      </w:r>
      <w:bookmarkStart w:id="31" w:name="OLE_LINK9"/>
      <w:r>
        <w:rPr>
          <w:rFonts w:hint="eastAsia" w:ascii="Courier New" w:hAnsi="Courier New" w:eastAsia="宋体"/>
          <w:color w:val="000000"/>
          <w:sz w:val="17"/>
          <w:lang w:val="en-US" w:eastAsia="zh-CN"/>
        </w:rPr>
        <w:t>total_fee</w:t>
      </w:r>
      <w:r>
        <w:rPr>
          <w:rFonts w:hint="eastAsia" w:ascii="Courier New" w:hAnsi="Courier New" w:eastAsia="宋体"/>
          <w:color w:val="000000"/>
          <w:sz w:val="17"/>
        </w:rPr>
        <w:t>=4800.00</w:t>
      </w:r>
      <w:bookmarkEnd w:id="31"/>
      <w:r>
        <w:rPr>
          <w:rFonts w:hint="eastAsia" w:ascii="Courier New" w:hAnsi="Courier New" w:eastAsia="宋体"/>
          <w:color w:val="000000"/>
          <w:sz w:val="17"/>
        </w:rPr>
        <w:t xml:space="preserve">" </w:t>
      </w:r>
    </w:p>
    <w:p>
      <w:pPr>
        <w:spacing w:beforeLines="0" w:afterLines="0"/>
        <w:ind w:left="1120"/>
        <w:rPr>
          <w:rFonts w:hint="eastAsia" w:ascii="Courier New" w:hAnsi="Courier New" w:eastAsia="宋体"/>
          <w:color w:val="000000"/>
          <w:sz w:val="17"/>
        </w:rPr>
      </w:pPr>
      <w:r>
        <w:rPr>
          <w:rFonts w:hint="eastAsia" w:ascii="Courier New" w:hAnsi="Courier New" w:eastAsia="宋体"/>
          <w:color w:val="000000"/>
          <w:sz w:val="17"/>
        </w:rPr>
        <w:t xml:space="preserve">}; 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</w:rPr>
      </w:pPr>
    </w:p>
    <w:p>
      <w:pPr>
        <w:spacing w:before="80" w:beforeLines="0" w:after="80" w:afterLines="0"/>
        <w:ind w:left="1120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宋体" w:hAnsi="宋体" w:eastAsia="宋体"/>
          <w:color w:val="000000"/>
          <w:sz w:val="21"/>
        </w:rPr>
        <w:t>对数组里的每一个值从</w:t>
      </w:r>
      <w:r>
        <w:rPr>
          <w:rFonts w:hint="eastAsia" w:ascii="Arial" w:hAnsi="Arial" w:eastAsia="宋体"/>
          <w:color w:val="000000"/>
          <w:sz w:val="21"/>
        </w:rPr>
        <w:t>a</w:t>
      </w:r>
      <w:r>
        <w:rPr>
          <w:rFonts w:hint="eastAsia" w:ascii="宋体" w:hAnsi="宋体" w:eastAsia="宋体"/>
          <w:color w:val="000000"/>
          <w:sz w:val="21"/>
        </w:rPr>
        <w:t>到</w:t>
      </w:r>
      <w:r>
        <w:rPr>
          <w:rFonts w:hint="eastAsia" w:ascii="Arial" w:hAnsi="Arial" w:eastAsia="宋体"/>
          <w:color w:val="000000"/>
          <w:sz w:val="21"/>
        </w:rPr>
        <w:t>z</w:t>
      </w:r>
      <w:r>
        <w:rPr>
          <w:rFonts w:hint="eastAsia" w:ascii="宋体" w:hAnsi="宋体" w:eastAsia="宋体"/>
          <w:color w:val="000000"/>
          <w:sz w:val="21"/>
        </w:rPr>
        <w:t>的顺序排序，若遇到相同首字母，则看第二个字母，以此类推。</w:t>
      </w:r>
    </w:p>
    <w:p>
      <w:pPr>
        <w:spacing w:before="80" w:beforeLines="0" w:after="80" w:afterLines="0"/>
        <w:ind w:left="1120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宋体" w:hAnsi="宋体" w:eastAsia="宋体"/>
          <w:color w:val="000000"/>
          <w:sz w:val="21"/>
        </w:rPr>
        <w:t>排序完成之后，再把所有数组值以</w:t>
      </w:r>
      <w:r>
        <w:rPr>
          <w:rFonts w:hint="eastAsia" w:ascii="宋体" w:hAnsi="宋体" w:eastAsia="宋体"/>
          <w:color w:val="000000"/>
          <w:sz w:val="21"/>
          <w:lang w:eastAsia="zh-CN"/>
        </w:rPr>
        <w:t>"</w:t>
      </w:r>
      <w:r>
        <w:rPr>
          <w:rFonts w:hint="eastAsia" w:ascii="Arial" w:hAnsi="Arial" w:eastAsia="宋体"/>
          <w:color w:val="000000"/>
          <w:sz w:val="21"/>
        </w:rPr>
        <w:t>&amp;</w:t>
      </w:r>
      <w:r>
        <w:rPr>
          <w:rFonts w:hint="eastAsia" w:ascii="宋体" w:hAnsi="宋体" w:eastAsia="宋体"/>
          <w:color w:val="000000"/>
          <w:sz w:val="21"/>
          <w:lang w:eastAsia="zh-CN"/>
        </w:rPr>
        <w:t>"</w:t>
      </w:r>
      <w:r>
        <w:rPr>
          <w:rFonts w:hint="eastAsia" w:ascii="宋体" w:hAnsi="宋体" w:eastAsia="宋体"/>
          <w:color w:val="000000"/>
          <w:sz w:val="21"/>
        </w:rPr>
        <w:t xml:space="preserve">字符连接起来，如： </w:t>
      </w:r>
    </w:p>
    <w:p>
      <w:pPr>
        <w:pStyle w:val="14"/>
        <w:spacing w:beforeLines="0" w:afterLines="0"/>
        <w:ind w:left="1120"/>
        <w:rPr>
          <w:rFonts w:hint="eastAsia" w:ascii="Courier New" w:hAnsi="Courier New" w:eastAsia="宋体"/>
          <w:color w:val="000000"/>
          <w:sz w:val="17"/>
        </w:rPr>
      </w:pPr>
      <w:r>
        <w:rPr>
          <w:rFonts w:hint="eastAsia" w:ascii="Courier New" w:hAnsi="Courier New" w:eastAsia="宋体"/>
          <w:color w:val="000000"/>
          <w:sz w:val="17"/>
        </w:rPr>
        <w:t>input_charset=</w:t>
      </w:r>
      <w:r>
        <w:rPr>
          <w:rFonts w:hint="eastAsia" w:ascii="Courier New" w:hAnsi="Courier New" w:eastAsia="宋体"/>
          <w:color w:val="000000"/>
          <w:sz w:val="17"/>
          <w:lang w:val="en-US" w:eastAsia="zh-CN"/>
        </w:rPr>
        <w:t>utf-8</w:t>
      </w:r>
      <w:r>
        <w:rPr>
          <w:rFonts w:hint="eastAsia" w:ascii="Courier New" w:hAnsi="Courier New" w:eastAsia="宋体"/>
          <w:color w:val="000000"/>
          <w:sz w:val="17"/>
        </w:rPr>
        <w:t>&amp;notify_url=http://www.test.com/alipay/notify_url.php&amp;out_order_no=20140216001&amp;return_url=http://www.test.com/alipay/return_url.php&amp;</w:t>
      </w:r>
      <w:r>
        <w:rPr>
          <w:rFonts w:hint="eastAsia" w:ascii="Courier New" w:hAnsi="Courier New" w:eastAsia="宋体"/>
          <w:color w:val="000000"/>
          <w:sz w:val="17"/>
          <w:lang w:val="en-US" w:eastAsia="zh-CN"/>
        </w:rPr>
        <w:t>total_fee</w:t>
      </w:r>
      <w:r>
        <w:rPr>
          <w:rFonts w:hint="eastAsia" w:ascii="Courier New" w:hAnsi="Courier New" w:eastAsia="宋体"/>
          <w:color w:val="000000"/>
          <w:sz w:val="17"/>
        </w:rPr>
        <w:t>=4800.00&amp;</w:t>
      </w:r>
      <w:r>
        <w:rPr>
          <w:rFonts w:hint="eastAsia" w:ascii="Courier New" w:hAnsi="Courier New" w:eastAsia="宋体"/>
          <w:color w:val="000000"/>
          <w:sz w:val="17"/>
          <w:lang w:val="en-US" w:eastAsia="zh-CN"/>
        </w:rPr>
        <w:t>subject</w:t>
      </w:r>
      <w:r>
        <w:rPr>
          <w:rFonts w:hint="eastAsia" w:ascii="Courier New" w:hAnsi="Courier New" w:eastAsia="宋体"/>
          <w:color w:val="000000"/>
          <w:sz w:val="17"/>
        </w:rPr>
        <w:t>=0</w:t>
      </w:r>
      <w:r>
        <w:rPr>
          <w:rFonts w:hint="eastAsia" w:ascii="宋体" w:hAnsi="宋体" w:eastAsia="宋体"/>
          <w:color w:val="000000"/>
          <w:sz w:val="17"/>
        </w:rPr>
        <w:t>元购土豪金</w:t>
      </w:r>
    </w:p>
    <w:p>
      <w:pPr>
        <w:spacing w:before="80" w:beforeLines="0" w:after="80" w:afterLines="0"/>
        <w:ind w:left="1120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宋体" w:hAnsi="宋体" w:eastAsia="宋体"/>
          <w:color w:val="000000"/>
          <w:sz w:val="21"/>
        </w:rPr>
        <w:t>这串字符串便是待签名字符串。</w:t>
      </w:r>
    </w:p>
    <w:p>
      <w:pPr>
        <w:spacing w:before="80" w:beforeLines="0" w:after="80" w:afterLines="0"/>
        <w:ind w:left="1120"/>
        <w:rPr>
          <w:rFonts w:hint="eastAsia" w:ascii="宋体" w:hAnsi="宋体" w:eastAsia="宋体"/>
          <w:color w:val="000000"/>
          <w:sz w:val="21"/>
        </w:rPr>
      </w:pP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4"/>
          <w:lang w:val="en-US" w:eastAsia="zh-CN"/>
        </w:rPr>
      </w:pPr>
      <w:r>
        <w:rPr>
          <w:rFonts w:hint="eastAsia" w:ascii="楷体" w:hAnsi="楷体" w:eastAsia="楷体"/>
          <w:color w:val="000000"/>
          <w:sz w:val="24"/>
          <w:lang w:val="en-US" w:eastAsia="zh-CN"/>
        </w:rPr>
        <w:t>注意：</w:t>
      </w:r>
    </w:p>
    <w:p>
      <w:pPr>
        <w:numPr>
          <w:ilvl w:val="1"/>
          <w:numId w:val="2"/>
        </w:numPr>
        <w:spacing w:beforeLines="0" w:after="24" w:afterLines="0"/>
        <w:jc w:val="left"/>
        <w:rPr>
          <w:rFonts w:hint="eastAsia" w:ascii="楷体" w:hAnsi="楷体" w:eastAsia="楷体"/>
          <w:color w:val="000000"/>
          <w:sz w:val="21"/>
        </w:rPr>
      </w:pPr>
      <w:r>
        <w:rPr>
          <w:rFonts w:hint="eastAsia" w:ascii="楷体" w:hAnsi="楷体" w:eastAsia="楷体"/>
          <w:color w:val="000000"/>
          <w:sz w:val="21"/>
          <w:lang w:val="en-US" w:eastAsia="zh-CN"/>
        </w:rPr>
        <w:t>1.</w:t>
      </w:r>
      <w:r>
        <w:rPr>
          <w:rFonts w:hint="eastAsia" w:ascii="楷体" w:hAnsi="楷体" w:eastAsia="楷体"/>
          <w:color w:val="000000"/>
          <w:sz w:val="21"/>
        </w:rPr>
        <w:t xml:space="preserve">参数无需传递，也无需包含到待签名数据中；  </w:t>
      </w:r>
    </w:p>
    <w:p>
      <w:pPr>
        <w:numPr>
          <w:ilvl w:val="1"/>
          <w:numId w:val="2"/>
        </w:numPr>
        <w:spacing w:beforeLines="0" w:afterLines="0"/>
        <w:jc w:val="left"/>
        <w:rPr>
          <w:rFonts w:hint="eastAsia" w:ascii="楷体" w:hAnsi="楷体" w:eastAsia="楷体"/>
          <w:color w:val="000000"/>
          <w:sz w:val="21"/>
        </w:rPr>
      </w:pPr>
      <w:r>
        <w:rPr>
          <w:rFonts w:hint="eastAsia" w:ascii="Arial" w:hAnsi="Arial" w:eastAsia="楷体"/>
          <w:color w:val="000000"/>
          <w:sz w:val="21"/>
          <w:lang w:val="en-US" w:eastAsia="zh-CN"/>
        </w:rPr>
        <w:t xml:space="preserve">2. </w:t>
      </w:r>
      <w:r>
        <w:rPr>
          <w:rFonts w:hint="eastAsia" w:ascii="楷体" w:hAnsi="楷体" w:eastAsia="楷体"/>
          <w:color w:val="000000"/>
          <w:sz w:val="21"/>
        </w:rPr>
        <w:t>协议要求，传递参数的值中如果存在特殊字符（如：</w:t>
      </w:r>
      <w:r>
        <w:rPr>
          <w:rFonts w:hint="eastAsia" w:ascii="Arial" w:hAnsi="Arial" w:eastAsia="楷体"/>
          <w:color w:val="000000"/>
          <w:sz w:val="21"/>
        </w:rPr>
        <w:t>&amp;</w:t>
      </w:r>
      <w:r>
        <w:rPr>
          <w:rFonts w:hint="eastAsia" w:ascii="楷体" w:hAnsi="楷体" w:eastAsia="楷体"/>
          <w:color w:val="000000"/>
          <w:sz w:val="21"/>
        </w:rPr>
        <w:t>、</w:t>
      </w:r>
      <w:r>
        <w:rPr>
          <w:rFonts w:hint="eastAsia" w:ascii="Arial" w:hAnsi="Arial" w:eastAsia="楷体"/>
          <w:color w:val="000000"/>
          <w:sz w:val="21"/>
        </w:rPr>
        <w:t>@</w:t>
      </w:r>
      <w:r>
        <w:rPr>
          <w:rFonts w:hint="eastAsia" w:ascii="楷体" w:hAnsi="楷体" w:eastAsia="楷体"/>
          <w:color w:val="000000"/>
          <w:sz w:val="21"/>
        </w:rPr>
        <w:t>等），那么该值需要做</w:t>
      </w:r>
      <w:r>
        <w:rPr>
          <w:rFonts w:hint="eastAsia" w:ascii="Arial" w:hAnsi="Arial" w:eastAsia="楷体"/>
          <w:color w:val="000000"/>
          <w:sz w:val="21"/>
        </w:rPr>
        <w:t>URL Encoding</w:t>
      </w:r>
      <w:r>
        <w:rPr>
          <w:rFonts w:hint="eastAsia" w:ascii="楷体" w:hAnsi="楷体" w:eastAsia="楷体"/>
          <w:color w:val="000000"/>
          <w:sz w:val="21"/>
        </w:rPr>
        <w:t>，</w:t>
      </w:r>
      <w:r>
        <w:rPr>
          <w:rFonts w:hint="eastAsia" w:ascii="楷体" w:hAnsi="楷体" w:eastAsia="楷体"/>
          <w:color w:val="000000"/>
          <w:sz w:val="21"/>
          <w:lang w:eastAsia="zh-CN"/>
        </w:rPr>
        <w:t>请用</w:t>
      </w:r>
      <w:r>
        <w:rPr>
          <w:rFonts w:hint="eastAsia" w:ascii="楷体" w:hAnsi="楷体" w:eastAsia="楷体"/>
          <w:color w:val="000000"/>
          <w:sz w:val="21"/>
          <w:lang w:val="en-US" w:eastAsia="zh-CN"/>
        </w:rPr>
        <w:t>utf-8编码</w:t>
      </w:r>
      <w:r>
        <w:rPr>
          <w:rFonts w:hint="eastAsia" w:ascii="楷体" w:hAnsi="楷体" w:eastAsia="楷体"/>
          <w:color w:val="000000"/>
          <w:sz w:val="21"/>
          <w:lang w:eastAsia="zh-CN"/>
        </w:rPr>
        <w:t>，</w:t>
      </w:r>
      <w:r>
        <w:rPr>
          <w:rFonts w:hint="eastAsia" w:ascii="楷体" w:hAnsi="楷体" w:eastAsia="楷体"/>
          <w:color w:val="000000"/>
          <w:sz w:val="21"/>
        </w:rPr>
        <w:t>这样请求接收方才能接收到正确的参数值。这种情况下，待签名数据应该是原始值而不是</w:t>
      </w:r>
      <w:r>
        <w:rPr>
          <w:rFonts w:hint="eastAsia" w:ascii="Arial" w:hAnsi="Arial" w:eastAsia="楷体"/>
          <w:color w:val="000000"/>
          <w:sz w:val="21"/>
        </w:rPr>
        <w:t>encoding</w:t>
      </w:r>
      <w:r>
        <w:rPr>
          <w:rFonts w:hint="eastAsia" w:ascii="楷体" w:hAnsi="楷体" w:eastAsia="楷体"/>
          <w:color w:val="000000"/>
          <w:sz w:val="21"/>
        </w:rPr>
        <w:t>之后的值。例如：</w:t>
      </w:r>
      <w:r>
        <w:rPr>
          <w:rFonts w:hint="eastAsia" w:ascii="楷体" w:hAnsi="楷体" w:eastAsia="楷体"/>
          <w:color w:val="000000"/>
          <w:sz w:val="21"/>
        </w:rPr>
        <w:fldChar w:fldCharType="begin"/>
      </w:r>
      <w:r>
        <w:rPr>
          <w:rFonts w:hint="eastAsia" w:ascii="楷体" w:hAnsi="楷体" w:eastAsia="楷体"/>
          <w:color w:val="000000"/>
          <w:sz w:val="21"/>
        </w:rPr>
        <w:instrText xml:space="preserve"> HYPERLINK "mailto:调用某接口需要对请求参数email进行数字签名，那么待签名数据应该是email=test@msn.com，而不是email=test%40msn.com。" </w:instrText>
      </w:r>
      <w:r>
        <w:rPr>
          <w:rFonts w:hint="eastAsia" w:ascii="楷体" w:hAnsi="楷体" w:eastAsia="楷体"/>
          <w:color w:val="000000"/>
          <w:sz w:val="21"/>
        </w:rPr>
        <w:fldChar w:fldCharType="separate"/>
      </w:r>
      <w:r>
        <w:rPr>
          <w:rFonts w:hint="eastAsia" w:ascii="楷体" w:hAnsi="楷体" w:eastAsia="楷体"/>
          <w:color w:val="000000"/>
          <w:sz w:val="21"/>
        </w:rPr>
        <w:t>调用某接口需要对请求参数email进行数字签名，那么待签名数据应该是email=test@msn.com，而不是email=test%40msn.com</w:t>
      </w:r>
      <w:r>
        <w:rPr>
          <w:rFonts w:hint="eastAsia" w:ascii="楷体" w:hAnsi="楷体" w:eastAsia="楷体"/>
          <w:color w:val="000000"/>
          <w:sz w:val="21"/>
          <w:lang w:eastAsia="zh-CN"/>
        </w:rPr>
        <w:t>；</w:t>
      </w:r>
      <w:r>
        <w:rPr>
          <w:rFonts w:hint="eastAsia" w:ascii="楷体" w:hAnsi="楷体" w:eastAsia="楷体"/>
          <w:color w:val="000000"/>
          <w:sz w:val="21"/>
        </w:rPr>
        <w:fldChar w:fldCharType="end"/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8.2 MD5签名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在MD5签名时，需要安全校验码（Key）参与签名。安全校验码（Key）是以英文字母和数字组成的32位字符串。商户跟我司技术人员对接拿到该安全校验码。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 w:eastAsia="宋体"/>
          <w:color w:val="000000"/>
          <w:sz w:val="21"/>
        </w:rPr>
      </w:pPr>
      <w:r>
        <w:rPr>
          <w:rFonts w:hint="default" w:ascii="Calibri" w:hAnsi="Calibri" w:cs="Calibri"/>
          <w:sz w:val="32"/>
          <w:szCs w:val="32"/>
          <w:lang w:val="en-US" w:eastAsia="zh-CN"/>
        </w:rPr>
        <w:t>●</w:t>
      </w:r>
      <w:r>
        <w:rPr>
          <w:rFonts w:hint="eastAsia"/>
          <w:sz w:val="24"/>
          <w:szCs w:val="24"/>
          <w:lang w:val="en-US" w:eastAsia="zh-CN"/>
        </w:rPr>
        <w:t>请求时签名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当拿到请求时的待签名字符串后，需要把安全校验码（Key）直接拼接到待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签名字符串后面，形成新的字符串，利用MD5的签名函数对这个新的字符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串进行签名运算，从而得到32位签名结果字符串（该字符串赋值于参数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sign）。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bookmarkStart w:id="32" w:name="OLE_LINK21"/>
      <w:r>
        <w:rPr>
          <w:rFonts w:hint="default"/>
          <w:sz w:val="24"/>
          <w:szCs w:val="24"/>
          <w:lang w:val="en-US" w:eastAsia="zh-CN"/>
        </w:rPr>
        <w:t>●</w:t>
      </w:r>
      <w:bookmarkEnd w:id="32"/>
      <w:r>
        <w:rPr>
          <w:rFonts w:hint="eastAsia"/>
          <w:sz w:val="24"/>
          <w:szCs w:val="24"/>
          <w:lang w:val="en-US" w:eastAsia="zh-CN"/>
        </w:rPr>
        <w:t>通知返回时验证签名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当获得到通知返回时的待签名字符串后，同理，需要把安全校验码（Key）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直接拼接到待签名字符串后面，形成新的字符串，利用MD5的签名函数对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这个新的字符串进行签名运算，从而得到32位签名结果字符串。此时这个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新的字符串需要与支付宝通知返回参数中的参数sign的值进行验证是否相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等，来判断签名是否验证通过。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错误码说明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          错误代码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           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200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300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操作失败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400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401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签名不正确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402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接口名称不正确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Style w:val="8"/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6-10-25T17:17:47Z" w:initials="A">
    <w:p>
      <w:pPr>
        <w:pStyle w:val="4"/>
        <w:rPr>
          <w:rFonts w:hint="eastAsia" w:eastAsiaTheme="minorEastAsia"/>
          <w:lang w:eastAsia="zh-CN"/>
        </w:rPr>
      </w:pPr>
      <w:ins w:id="0" w:author="Administrator" w:date="2016-10-25T17:17:51Z">
        <w:r>
          <w:rPr>
            <w:rFonts w:hint="eastAsia"/>
            <w:lang w:eastAsia="zh-CN"/>
          </w:rPr>
          <w:t>此处</w:t>
        </w:r>
      </w:ins>
      <w:ins w:id="1" w:author="Administrator" w:date="2016-10-25T17:17:53Z">
        <w:r>
          <w:rPr>
            <w:rFonts w:hint="eastAsia"/>
            <w:lang w:eastAsia="zh-CN"/>
          </w:rPr>
          <w:t>做</w:t>
        </w:r>
      </w:ins>
      <w:ins w:id="2" w:author="Administrator" w:date="2016-10-25T17:17:54Z">
        <w:r>
          <w:rPr>
            <w:rFonts w:hint="eastAsia"/>
            <w:lang w:eastAsia="zh-CN"/>
          </w:rPr>
          <w:t>修改，</w:t>
        </w:r>
      </w:ins>
      <w:ins w:id="3" w:author="Administrator" w:date="2016-10-25T17:18:23Z">
        <w:r>
          <w:rPr>
            <w:rFonts w:hint="eastAsia"/>
            <w:lang w:eastAsia="zh-CN"/>
          </w:rPr>
          <w:t>微信</w:t>
        </w:r>
      </w:ins>
      <w:ins w:id="4" w:author="Administrator" w:date="2016-10-25T17:18:25Z">
        <w:r>
          <w:rPr>
            <w:rFonts w:hint="eastAsia"/>
            <w:lang w:eastAsia="zh-CN"/>
          </w:rPr>
          <w:t>支付时</w:t>
        </w:r>
      </w:ins>
      <w:ins w:id="5" w:author="Administrator" w:date="2016-10-25T17:18:28Z">
        <w:r>
          <w:rPr>
            <w:rFonts w:hint="eastAsia"/>
            <w:lang w:eastAsia="zh-CN"/>
          </w:rPr>
          <w:t>收款方</w:t>
        </w:r>
      </w:ins>
      <w:ins w:id="6" w:author="Administrator" w:date="2016-10-25T17:18:29Z">
        <w:r>
          <w:rPr>
            <w:rFonts w:hint="eastAsia"/>
            <w:lang w:eastAsia="zh-CN"/>
          </w:rPr>
          <w:t>账号</w:t>
        </w:r>
      </w:ins>
      <w:ins w:id="7" w:author="Administrator" w:date="2016-10-25T17:18:31Z">
        <w:r>
          <w:rPr>
            <w:rFonts w:hint="eastAsia"/>
            <w:lang w:eastAsia="zh-CN"/>
          </w:rPr>
          <w:t>可不填</w:t>
        </w:r>
      </w:ins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86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CA174"/>
    <w:multiLevelType w:val="multilevel"/>
    <w:tmpl w:val="1C0CA174"/>
    <w:lvl w:ilvl="0" w:tentative="0">
      <w:start w:val="1"/>
      <w:numFmt w:val="ideographDigital"/>
      <w:lvlText w:val="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1">
    <w:nsid w:val="57E24DD5"/>
    <w:multiLevelType w:val="singleLevel"/>
    <w:tmpl w:val="57E24DD5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026EE4"/>
    <w:multiLevelType w:val="singleLevel"/>
    <w:tmpl w:val="58026EE4"/>
    <w:lvl w:ilvl="0" w:tentative="0">
      <w:start w:val="9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147F8F"/>
    <w:rsid w:val="00172A27"/>
    <w:rsid w:val="002C0E5B"/>
    <w:rsid w:val="00441BED"/>
    <w:rsid w:val="004D7DDD"/>
    <w:rsid w:val="007447E0"/>
    <w:rsid w:val="007C3BF7"/>
    <w:rsid w:val="007C63D0"/>
    <w:rsid w:val="007D5B19"/>
    <w:rsid w:val="00886E2D"/>
    <w:rsid w:val="008F6788"/>
    <w:rsid w:val="008F744D"/>
    <w:rsid w:val="00AE7861"/>
    <w:rsid w:val="00BC00FC"/>
    <w:rsid w:val="00DA4981"/>
    <w:rsid w:val="00ED36DD"/>
    <w:rsid w:val="00EF58DC"/>
    <w:rsid w:val="00F116EB"/>
    <w:rsid w:val="00FE27CE"/>
    <w:rsid w:val="00FF6DD2"/>
    <w:rsid w:val="01077397"/>
    <w:rsid w:val="010A0239"/>
    <w:rsid w:val="0119164A"/>
    <w:rsid w:val="015909CC"/>
    <w:rsid w:val="015C71C0"/>
    <w:rsid w:val="01674DCA"/>
    <w:rsid w:val="01702DA1"/>
    <w:rsid w:val="018C12C5"/>
    <w:rsid w:val="01B0295D"/>
    <w:rsid w:val="01B5357A"/>
    <w:rsid w:val="01DB3A71"/>
    <w:rsid w:val="01F868A0"/>
    <w:rsid w:val="01F8782D"/>
    <w:rsid w:val="0230290B"/>
    <w:rsid w:val="023B570C"/>
    <w:rsid w:val="024C76C1"/>
    <w:rsid w:val="02704778"/>
    <w:rsid w:val="028E3626"/>
    <w:rsid w:val="02B96101"/>
    <w:rsid w:val="02EB5135"/>
    <w:rsid w:val="02EC351D"/>
    <w:rsid w:val="031A3D8C"/>
    <w:rsid w:val="03707ABF"/>
    <w:rsid w:val="03720419"/>
    <w:rsid w:val="037D23EB"/>
    <w:rsid w:val="03B829C2"/>
    <w:rsid w:val="03F25779"/>
    <w:rsid w:val="03F46806"/>
    <w:rsid w:val="041D4CF2"/>
    <w:rsid w:val="042359B4"/>
    <w:rsid w:val="043E7B66"/>
    <w:rsid w:val="04463E6F"/>
    <w:rsid w:val="0448003F"/>
    <w:rsid w:val="047A78BB"/>
    <w:rsid w:val="049E5834"/>
    <w:rsid w:val="049F1466"/>
    <w:rsid w:val="05130ED8"/>
    <w:rsid w:val="052E580E"/>
    <w:rsid w:val="054D0856"/>
    <w:rsid w:val="057F6651"/>
    <w:rsid w:val="059F7DFD"/>
    <w:rsid w:val="05A86B35"/>
    <w:rsid w:val="05CB74E7"/>
    <w:rsid w:val="06176359"/>
    <w:rsid w:val="0652082D"/>
    <w:rsid w:val="066145E1"/>
    <w:rsid w:val="06657EE1"/>
    <w:rsid w:val="0692513E"/>
    <w:rsid w:val="06CC52AB"/>
    <w:rsid w:val="06E70D9F"/>
    <w:rsid w:val="0735207F"/>
    <w:rsid w:val="077D1CEE"/>
    <w:rsid w:val="07801C56"/>
    <w:rsid w:val="07D76E73"/>
    <w:rsid w:val="07E015CE"/>
    <w:rsid w:val="07EB6B58"/>
    <w:rsid w:val="07F401A4"/>
    <w:rsid w:val="08221C31"/>
    <w:rsid w:val="08794F65"/>
    <w:rsid w:val="088F5334"/>
    <w:rsid w:val="08985066"/>
    <w:rsid w:val="089F042B"/>
    <w:rsid w:val="08C962D6"/>
    <w:rsid w:val="08E378BE"/>
    <w:rsid w:val="08FB6596"/>
    <w:rsid w:val="08FE1C2B"/>
    <w:rsid w:val="092C5156"/>
    <w:rsid w:val="093A77EB"/>
    <w:rsid w:val="09747D16"/>
    <w:rsid w:val="09922F41"/>
    <w:rsid w:val="099401D6"/>
    <w:rsid w:val="09F91E1D"/>
    <w:rsid w:val="0A3857B2"/>
    <w:rsid w:val="0A750795"/>
    <w:rsid w:val="0A760A03"/>
    <w:rsid w:val="0A8673B2"/>
    <w:rsid w:val="0AC55594"/>
    <w:rsid w:val="0ADD6B24"/>
    <w:rsid w:val="0AEE6C5E"/>
    <w:rsid w:val="0B166FCF"/>
    <w:rsid w:val="0B2D65A0"/>
    <w:rsid w:val="0B3E2E0B"/>
    <w:rsid w:val="0B3F2BA4"/>
    <w:rsid w:val="0B48673D"/>
    <w:rsid w:val="0B4A33F8"/>
    <w:rsid w:val="0B9B12F5"/>
    <w:rsid w:val="0B9C199F"/>
    <w:rsid w:val="0BA927D4"/>
    <w:rsid w:val="0BBD7471"/>
    <w:rsid w:val="0BE83092"/>
    <w:rsid w:val="0C31170B"/>
    <w:rsid w:val="0C5350F9"/>
    <w:rsid w:val="0C6A37FF"/>
    <w:rsid w:val="0C927B5E"/>
    <w:rsid w:val="0CAD52CA"/>
    <w:rsid w:val="0CAF6987"/>
    <w:rsid w:val="0CC44D64"/>
    <w:rsid w:val="0D1E6C7B"/>
    <w:rsid w:val="0D45146B"/>
    <w:rsid w:val="0D7949E1"/>
    <w:rsid w:val="0D865B10"/>
    <w:rsid w:val="0DCE7603"/>
    <w:rsid w:val="0DEB14B6"/>
    <w:rsid w:val="0DF80CD1"/>
    <w:rsid w:val="0E2D74C0"/>
    <w:rsid w:val="0E463414"/>
    <w:rsid w:val="0E7879D8"/>
    <w:rsid w:val="0E9B00B3"/>
    <w:rsid w:val="0ECF448D"/>
    <w:rsid w:val="0ECF7004"/>
    <w:rsid w:val="0ED1016F"/>
    <w:rsid w:val="0ED9217E"/>
    <w:rsid w:val="0EFE6A0A"/>
    <w:rsid w:val="0F1625D1"/>
    <w:rsid w:val="0F3A066B"/>
    <w:rsid w:val="0F3C6C74"/>
    <w:rsid w:val="0F5E08F1"/>
    <w:rsid w:val="0F8A5251"/>
    <w:rsid w:val="0FD0675D"/>
    <w:rsid w:val="0FE63B02"/>
    <w:rsid w:val="10041057"/>
    <w:rsid w:val="10092C1E"/>
    <w:rsid w:val="101173E1"/>
    <w:rsid w:val="1037020D"/>
    <w:rsid w:val="104E40F7"/>
    <w:rsid w:val="105F1A94"/>
    <w:rsid w:val="10C6589D"/>
    <w:rsid w:val="10D97D56"/>
    <w:rsid w:val="10DA6227"/>
    <w:rsid w:val="10E25F84"/>
    <w:rsid w:val="10FB1CA0"/>
    <w:rsid w:val="110C0D6C"/>
    <w:rsid w:val="1113161F"/>
    <w:rsid w:val="114870A0"/>
    <w:rsid w:val="115674E6"/>
    <w:rsid w:val="115B0C70"/>
    <w:rsid w:val="11821084"/>
    <w:rsid w:val="118879D6"/>
    <w:rsid w:val="11964C4A"/>
    <w:rsid w:val="119C175A"/>
    <w:rsid w:val="11A47B85"/>
    <w:rsid w:val="11B75073"/>
    <w:rsid w:val="11C60A3E"/>
    <w:rsid w:val="11E4411E"/>
    <w:rsid w:val="11F12E1D"/>
    <w:rsid w:val="120E0FEF"/>
    <w:rsid w:val="1256273A"/>
    <w:rsid w:val="12694832"/>
    <w:rsid w:val="128973CB"/>
    <w:rsid w:val="12C86F67"/>
    <w:rsid w:val="12F168F0"/>
    <w:rsid w:val="12F8661A"/>
    <w:rsid w:val="13060ECC"/>
    <w:rsid w:val="131E5B8C"/>
    <w:rsid w:val="1372753B"/>
    <w:rsid w:val="13901AB8"/>
    <w:rsid w:val="139B5983"/>
    <w:rsid w:val="139B6C9B"/>
    <w:rsid w:val="13A944DD"/>
    <w:rsid w:val="13C005A9"/>
    <w:rsid w:val="13C4355A"/>
    <w:rsid w:val="13D72FD1"/>
    <w:rsid w:val="13ED295E"/>
    <w:rsid w:val="14043CAE"/>
    <w:rsid w:val="140B14C0"/>
    <w:rsid w:val="140C30D6"/>
    <w:rsid w:val="1424109F"/>
    <w:rsid w:val="14310A00"/>
    <w:rsid w:val="14334F15"/>
    <w:rsid w:val="143E4A4C"/>
    <w:rsid w:val="14417195"/>
    <w:rsid w:val="14434154"/>
    <w:rsid w:val="144626B6"/>
    <w:rsid w:val="14483364"/>
    <w:rsid w:val="14494590"/>
    <w:rsid w:val="145D11E4"/>
    <w:rsid w:val="14697B35"/>
    <w:rsid w:val="14C2108D"/>
    <w:rsid w:val="152835FD"/>
    <w:rsid w:val="154E57EE"/>
    <w:rsid w:val="15A214B9"/>
    <w:rsid w:val="16323D8B"/>
    <w:rsid w:val="164C39E7"/>
    <w:rsid w:val="16784BA0"/>
    <w:rsid w:val="167F2A1E"/>
    <w:rsid w:val="169D153A"/>
    <w:rsid w:val="16B3128A"/>
    <w:rsid w:val="16C14DA5"/>
    <w:rsid w:val="16FD6B19"/>
    <w:rsid w:val="17484BB3"/>
    <w:rsid w:val="174E38E2"/>
    <w:rsid w:val="176F7FED"/>
    <w:rsid w:val="17D16083"/>
    <w:rsid w:val="17DD3A13"/>
    <w:rsid w:val="17E03D66"/>
    <w:rsid w:val="181502D4"/>
    <w:rsid w:val="181A076A"/>
    <w:rsid w:val="18245CFF"/>
    <w:rsid w:val="18365837"/>
    <w:rsid w:val="18640C77"/>
    <w:rsid w:val="18644006"/>
    <w:rsid w:val="18A5697F"/>
    <w:rsid w:val="18AD095B"/>
    <w:rsid w:val="18EF2D6B"/>
    <w:rsid w:val="190C5384"/>
    <w:rsid w:val="19432615"/>
    <w:rsid w:val="194B1E6D"/>
    <w:rsid w:val="194C7625"/>
    <w:rsid w:val="197936FB"/>
    <w:rsid w:val="197B787F"/>
    <w:rsid w:val="19B245B7"/>
    <w:rsid w:val="19EA1BA3"/>
    <w:rsid w:val="1A02636A"/>
    <w:rsid w:val="1A15144D"/>
    <w:rsid w:val="1A29743D"/>
    <w:rsid w:val="1A341F2B"/>
    <w:rsid w:val="1A503CBD"/>
    <w:rsid w:val="1A552F5C"/>
    <w:rsid w:val="1A827356"/>
    <w:rsid w:val="1A9E0913"/>
    <w:rsid w:val="1B193A54"/>
    <w:rsid w:val="1B227ECF"/>
    <w:rsid w:val="1B8E5C64"/>
    <w:rsid w:val="1BF24AD8"/>
    <w:rsid w:val="1BF53A98"/>
    <w:rsid w:val="1C2C5E5E"/>
    <w:rsid w:val="1C4413E6"/>
    <w:rsid w:val="1C4D6152"/>
    <w:rsid w:val="1C745D47"/>
    <w:rsid w:val="1C7D3338"/>
    <w:rsid w:val="1C864F86"/>
    <w:rsid w:val="1C8F3573"/>
    <w:rsid w:val="1C980590"/>
    <w:rsid w:val="1CF1435B"/>
    <w:rsid w:val="1D0B29C9"/>
    <w:rsid w:val="1D1A15A8"/>
    <w:rsid w:val="1D2D5D29"/>
    <w:rsid w:val="1D4D35DF"/>
    <w:rsid w:val="1DA60CE5"/>
    <w:rsid w:val="1DBC08A9"/>
    <w:rsid w:val="1DD36D24"/>
    <w:rsid w:val="1E2A6114"/>
    <w:rsid w:val="1E720F96"/>
    <w:rsid w:val="1E945F79"/>
    <w:rsid w:val="1EA55B33"/>
    <w:rsid w:val="1EA96224"/>
    <w:rsid w:val="1EC72E6B"/>
    <w:rsid w:val="1EC93CA4"/>
    <w:rsid w:val="1F0415BE"/>
    <w:rsid w:val="1F11413C"/>
    <w:rsid w:val="1F191FBB"/>
    <w:rsid w:val="1F1B2920"/>
    <w:rsid w:val="1F2B3586"/>
    <w:rsid w:val="1F34448B"/>
    <w:rsid w:val="1FC97DBA"/>
    <w:rsid w:val="1FE720F1"/>
    <w:rsid w:val="200516A1"/>
    <w:rsid w:val="2006698E"/>
    <w:rsid w:val="200D53BD"/>
    <w:rsid w:val="20622661"/>
    <w:rsid w:val="20852508"/>
    <w:rsid w:val="20AA5464"/>
    <w:rsid w:val="20AC0257"/>
    <w:rsid w:val="210E34B4"/>
    <w:rsid w:val="2115769A"/>
    <w:rsid w:val="213E0FC6"/>
    <w:rsid w:val="21925444"/>
    <w:rsid w:val="21931DBA"/>
    <w:rsid w:val="21A919D8"/>
    <w:rsid w:val="21B76D41"/>
    <w:rsid w:val="21BA0AEE"/>
    <w:rsid w:val="21D71970"/>
    <w:rsid w:val="220A7032"/>
    <w:rsid w:val="22367A28"/>
    <w:rsid w:val="223757CD"/>
    <w:rsid w:val="223A7958"/>
    <w:rsid w:val="224934C7"/>
    <w:rsid w:val="227225FF"/>
    <w:rsid w:val="228455BF"/>
    <w:rsid w:val="22884D63"/>
    <w:rsid w:val="22B26052"/>
    <w:rsid w:val="22BF224A"/>
    <w:rsid w:val="22FF35DA"/>
    <w:rsid w:val="23001F6F"/>
    <w:rsid w:val="23125103"/>
    <w:rsid w:val="231C1317"/>
    <w:rsid w:val="2320041F"/>
    <w:rsid w:val="23676318"/>
    <w:rsid w:val="238A5043"/>
    <w:rsid w:val="23D653C0"/>
    <w:rsid w:val="242D2527"/>
    <w:rsid w:val="243B3762"/>
    <w:rsid w:val="24436336"/>
    <w:rsid w:val="24536D03"/>
    <w:rsid w:val="24A864FF"/>
    <w:rsid w:val="24CA0583"/>
    <w:rsid w:val="24D17B80"/>
    <w:rsid w:val="24E30FC6"/>
    <w:rsid w:val="24FB055D"/>
    <w:rsid w:val="25092740"/>
    <w:rsid w:val="253812CC"/>
    <w:rsid w:val="259A269D"/>
    <w:rsid w:val="25A02588"/>
    <w:rsid w:val="25A778F5"/>
    <w:rsid w:val="25C25C6F"/>
    <w:rsid w:val="25D87429"/>
    <w:rsid w:val="25E96F27"/>
    <w:rsid w:val="2609552D"/>
    <w:rsid w:val="262311CD"/>
    <w:rsid w:val="264076F6"/>
    <w:rsid w:val="26775D6D"/>
    <w:rsid w:val="26B27829"/>
    <w:rsid w:val="26BE66FB"/>
    <w:rsid w:val="26C83F3F"/>
    <w:rsid w:val="26DB3BB6"/>
    <w:rsid w:val="26EC5130"/>
    <w:rsid w:val="26F558A3"/>
    <w:rsid w:val="26FB03D1"/>
    <w:rsid w:val="27013C7D"/>
    <w:rsid w:val="27143892"/>
    <w:rsid w:val="27672049"/>
    <w:rsid w:val="2771145A"/>
    <w:rsid w:val="27DA29A2"/>
    <w:rsid w:val="27DC27E9"/>
    <w:rsid w:val="281270E9"/>
    <w:rsid w:val="281F7EC8"/>
    <w:rsid w:val="283A2ADD"/>
    <w:rsid w:val="289B392C"/>
    <w:rsid w:val="28D84B76"/>
    <w:rsid w:val="29000A88"/>
    <w:rsid w:val="2913513C"/>
    <w:rsid w:val="295A7BEC"/>
    <w:rsid w:val="29773A64"/>
    <w:rsid w:val="298C5264"/>
    <w:rsid w:val="298F24C1"/>
    <w:rsid w:val="2998317B"/>
    <w:rsid w:val="29995C7E"/>
    <w:rsid w:val="299B0B01"/>
    <w:rsid w:val="299E1347"/>
    <w:rsid w:val="29D61609"/>
    <w:rsid w:val="29EC2FDC"/>
    <w:rsid w:val="2A4C1BAA"/>
    <w:rsid w:val="2A564129"/>
    <w:rsid w:val="2A5B7042"/>
    <w:rsid w:val="2A6E68EA"/>
    <w:rsid w:val="2A9B5329"/>
    <w:rsid w:val="2ABA18C4"/>
    <w:rsid w:val="2AC66A84"/>
    <w:rsid w:val="2ACF4DA8"/>
    <w:rsid w:val="2AD93C3D"/>
    <w:rsid w:val="2B1F63F1"/>
    <w:rsid w:val="2B4555CE"/>
    <w:rsid w:val="2B50785E"/>
    <w:rsid w:val="2B570A02"/>
    <w:rsid w:val="2B612011"/>
    <w:rsid w:val="2B77727F"/>
    <w:rsid w:val="2B9B0C29"/>
    <w:rsid w:val="2BB04877"/>
    <w:rsid w:val="2BB304AE"/>
    <w:rsid w:val="2BE939ED"/>
    <w:rsid w:val="2BED1ED1"/>
    <w:rsid w:val="2C047C6E"/>
    <w:rsid w:val="2C0C3804"/>
    <w:rsid w:val="2C246A79"/>
    <w:rsid w:val="2C2A3629"/>
    <w:rsid w:val="2C3A4DB5"/>
    <w:rsid w:val="2C3B39DB"/>
    <w:rsid w:val="2C506828"/>
    <w:rsid w:val="2C68098F"/>
    <w:rsid w:val="2CA0126B"/>
    <w:rsid w:val="2CC10AEA"/>
    <w:rsid w:val="2D0A03B9"/>
    <w:rsid w:val="2D1B3866"/>
    <w:rsid w:val="2D4A33C8"/>
    <w:rsid w:val="2D5114D3"/>
    <w:rsid w:val="2D94310F"/>
    <w:rsid w:val="2D9F2D2D"/>
    <w:rsid w:val="2DA0309F"/>
    <w:rsid w:val="2DC90FE7"/>
    <w:rsid w:val="2DE24715"/>
    <w:rsid w:val="2DE33A22"/>
    <w:rsid w:val="2DE57209"/>
    <w:rsid w:val="2E0078AF"/>
    <w:rsid w:val="2E0F4AFD"/>
    <w:rsid w:val="2E162556"/>
    <w:rsid w:val="2E2404E5"/>
    <w:rsid w:val="2E3766E7"/>
    <w:rsid w:val="2E6503FF"/>
    <w:rsid w:val="2E6A57B0"/>
    <w:rsid w:val="2E6D7334"/>
    <w:rsid w:val="2E725C48"/>
    <w:rsid w:val="2E7B4D25"/>
    <w:rsid w:val="2E846596"/>
    <w:rsid w:val="2EC97F0F"/>
    <w:rsid w:val="2EDD1204"/>
    <w:rsid w:val="2EF7578B"/>
    <w:rsid w:val="2EFE1B21"/>
    <w:rsid w:val="2F1D7C40"/>
    <w:rsid w:val="2F1E5176"/>
    <w:rsid w:val="2F2A776F"/>
    <w:rsid w:val="2F3254BB"/>
    <w:rsid w:val="2F6870F8"/>
    <w:rsid w:val="2F6B4248"/>
    <w:rsid w:val="2F871B66"/>
    <w:rsid w:val="2F877731"/>
    <w:rsid w:val="2F9000FA"/>
    <w:rsid w:val="2F9C6975"/>
    <w:rsid w:val="2FB77651"/>
    <w:rsid w:val="2FBE2BAA"/>
    <w:rsid w:val="2FC74F7B"/>
    <w:rsid w:val="2FD361A8"/>
    <w:rsid w:val="2FD5679D"/>
    <w:rsid w:val="300477C2"/>
    <w:rsid w:val="300A1951"/>
    <w:rsid w:val="303165AA"/>
    <w:rsid w:val="304B3610"/>
    <w:rsid w:val="308E474D"/>
    <w:rsid w:val="309653FF"/>
    <w:rsid w:val="30A950BB"/>
    <w:rsid w:val="30C820B0"/>
    <w:rsid w:val="30FD292D"/>
    <w:rsid w:val="31391134"/>
    <w:rsid w:val="31407CEF"/>
    <w:rsid w:val="31995BA3"/>
    <w:rsid w:val="31A81743"/>
    <w:rsid w:val="31E37823"/>
    <w:rsid w:val="32053635"/>
    <w:rsid w:val="321B2A42"/>
    <w:rsid w:val="32296087"/>
    <w:rsid w:val="323A630E"/>
    <w:rsid w:val="3263175E"/>
    <w:rsid w:val="327B31B3"/>
    <w:rsid w:val="328100F3"/>
    <w:rsid w:val="329C1AAA"/>
    <w:rsid w:val="32C019A9"/>
    <w:rsid w:val="32CB3EE9"/>
    <w:rsid w:val="33366D34"/>
    <w:rsid w:val="333D073F"/>
    <w:rsid w:val="338C26B1"/>
    <w:rsid w:val="339A6AE0"/>
    <w:rsid w:val="33A77E3C"/>
    <w:rsid w:val="33B11C64"/>
    <w:rsid w:val="33C5698B"/>
    <w:rsid w:val="33C753E6"/>
    <w:rsid w:val="33E956A7"/>
    <w:rsid w:val="34027BC9"/>
    <w:rsid w:val="34371F46"/>
    <w:rsid w:val="34633C64"/>
    <w:rsid w:val="34823DFE"/>
    <w:rsid w:val="348459AD"/>
    <w:rsid w:val="348858D7"/>
    <w:rsid w:val="34D2004E"/>
    <w:rsid w:val="350B255A"/>
    <w:rsid w:val="35282747"/>
    <w:rsid w:val="355229C0"/>
    <w:rsid w:val="35616BCF"/>
    <w:rsid w:val="35737D86"/>
    <w:rsid w:val="357977A3"/>
    <w:rsid w:val="35812D5A"/>
    <w:rsid w:val="35B222B3"/>
    <w:rsid w:val="35C5432A"/>
    <w:rsid w:val="362F2AEE"/>
    <w:rsid w:val="365A2428"/>
    <w:rsid w:val="36875459"/>
    <w:rsid w:val="36A61165"/>
    <w:rsid w:val="36A61745"/>
    <w:rsid w:val="36B033EB"/>
    <w:rsid w:val="36B1770F"/>
    <w:rsid w:val="36E4610A"/>
    <w:rsid w:val="36F84AE0"/>
    <w:rsid w:val="36FD2E08"/>
    <w:rsid w:val="370123E0"/>
    <w:rsid w:val="3722724B"/>
    <w:rsid w:val="374E23FC"/>
    <w:rsid w:val="375869C1"/>
    <w:rsid w:val="377D2079"/>
    <w:rsid w:val="378506F3"/>
    <w:rsid w:val="37A841A7"/>
    <w:rsid w:val="37BF3776"/>
    <w:rsid w:val="37C75999"/>
    <w:rsid w:val="37E823D3"/>
    <w:rsid w:val="37F1462E"/>
    <w:rsid w:val="38017FD8"/>
    <w:rsid w:val="38262D38"/>
    <w:rsid w:val="38541A05"/>
    <w:rsid w:val="386A1060"/>
    <w:rsid w:val="38824A88"/>
    <w:rsid w:val="38FD7669"/>
    <w:rsid w:val="39102A87"/>
    <w:rsid w:val="391358B9"/>
    <w:rsid w:val="391A1CC3"/>
    <w:rsid w:val="391A6830"/>
    <w:rsid w:val="39617DA9"/>
    <w:rsid w:val="39690F81"/>
    <w:rsid w:val="39823A30"/>
    <w:rsid w:val="39A66F14"/>
    <w:rsid w:val="39B07178"/>
    <w:rsid w:val="39C671CE"/>
    <w:rsid w:val="3A182795"/>
    <w:rsid w:val="3A8D5393"/>
    <w:rsid w:val="3A9F74BA"/>
    <w:rsid w:val="3AB91650"/>
    <w:rsid w:val="3AB939E5"/>
    <w:rsid w:val="3AC7697F"/>
    <w:rsid w:val="3AFA7858"/>
    <w:rsid w:val="3B222F87"/>
    <w:rsid w:val="3B4308E3"/>
    <w:rsid w:val="3B4447D8"/>
    <w:rsid w:val="3B5F44C7"/>
    <w:rsid w:val="3B7D06FF"/>
    <w:rsid w:val="3B820F75"/>
    <w:rsid w:val="3B8F231C"/>
    <w:rsid w:val="3B9F350F"/>
    <w:rsid w:val="3C2071D7"/>
    <w:rsid w:val="3C234D4C"/>
    <w:rsid w:val="3C3B4E4C"/>
    <w:rsid w:val="3C606B95"/>
    <w:rsid w:val="3C7D0D2F"/>
    <w:rsid w:val="3C8969FF"/>
    <w:rsid w:val="3CF97DD9"/>
    <w:rsid w:val="3D0D53FB"/>
    <w:rsid w:val="3D287E3F"/>
    <w:rsid w:val="3D707776"/>
    <w:rsid w:val="3DBD4EC5"/>
    <w:rsid w:val="3DBF2D07"/>
    <w:rsid w:val="3DD96D91"/>
    <w:rsid w:val="3DE65D2C"/>
    <w:rsid w:val="3DE86805"/>
    <w:rsid w:val="3E0D56FD"/>
    <w:rsid w:val="3E2970CF"/>
    <w:rsid w:val="3E75544F"/>
    <w:rsid w:val="3E8E502D"/>
    <w:rsid w:val="3EB92847"/>
    <w:rsid w:val="3ECD7806"/>
    <w:rsid w:val="3EDB0CD1"/>
    <w:rsid w:val="3F23418E"/>
    <w:rsid w:val="3F3C7FD5"/>
    <w:rsid w:val="3F415FD3"/>
    <w:rsid w:val="3F7A4930"/>
    <w:rsid w:val="3F972160"/>
    <w:rsid w:val="3FDC2EC3"/>
    <w:rsid w:val="3FFE5376"/>
    <w:rsid w:val="400A58A2"/>
    <w:rsid w:val="40340946"/>
    <w:rsid w:val="40422141"/>
    <w:rsid w:val="4042701E"/>
    <w:rsid w:val="405D3F79"/>
    <w:rsid w:val="40A74BCD"/>
    <w:rsid w:val="40C00A81"/>
    <w:rsid w:val="40E65BBD"/>
    <w:rsid w:val="40EA25E3"/>
    <w:rsid w:val="40EE3445"/>
    <w:rsid w:val="41075EFF"/>
    <w:rsid w:val="41214F07"/>
    <w:rsid w:val="41613705"/>
    <w:rsid w:val="41765B06"/>
    <w:rsid w:val="41D34AD7"/>
    <w:rsid w:val="41D7100F"/>
    <w:rsid w:val="421D0945"/>
    <w:rsid w:val="425601B6"/>
    <w:rsid w:val="425E465D"/>
    <w:rsid w:val="425F03DC"/>
    <w:rsid w:val="42641833"/>
    <w:rsid w:val="42674937"/>
    <w:rsid w:val="4270196E"/>
    <w:rsid w:val="429F386C"/>
    <w:rsid w:val="42A717E5"/>
    <w:rsid w:val="42AC5592"/>
    <w:rsid w:val="42C52102"/>
    <w:rsid w:val="42EC0B99"/>
    <w:rsid w:val="433E7837"/>
    <w:rsid w:val="434A1001"/>
    <w:rsid w:val="43512706"/>
    <w:rsid w:val="43651A49"/>
    <w:rsid w:val="43661D60"/>
    <w:rsid w:val="43784C82"/>
    <w:rsid w:val="438251B8"/>
    <w:rsid w:val="43857955"/>
    <w:rsid w:val="4387070A"/>
    <w:rsid w:val="438715D4"/>
    <w:rsid w:val="43924946"/>
    <w:rsid w:val="4396306E"/>
    <w:rsid w:val="43C624E2"/>
    <w:rsid w:val="43E15621"/>
    <w:rsid w:val="43F314F5"/>
    <w:rsid w:val="43F44A77"/>
    <w:rsid w:val="44054265"/>
    <w:rsid w:val="441849CB"/>
    <w:rsid w:val="446A04B3"/>
    <w:rsid w:val="446B7812"/>
    <w:rsid w:val="44C13B89"/>
    <w:rsid w:val="44C82625"/>
    <w:rsid w:val="44D83901"/>
    <w:rsid w:val="45132013"/>
    <w:rsid w:val="451454F7"/>
    <w:rsid w:val="452015FA"/>
    <w:rsid w:val="452C2388"/>
    <w:rsid w:val="456C2493"/>
    <w:rsid w:val="45B06F23"/>
    <w:rsid w:val="45D25099"/>
    <w:rsid w:val="45EE7680"/>
    <w:rsid w:val="45F358D2"/>
    <w:rsid w:val="461E422C"/>
    <w:rsid w:val="46247A62"/>
    <w:rsid w:val="46354938"/>
    <w:rsid w:val="463B5E40"/>
    <w:rsid w:val="4646215A"/>
    <w:rsid w:val="466403CA"/>
    <w:rsid w:val="46AC0814"/>
    <w:rsid w:val="473805CC"/>
    <w:rsid w:val="4739297F"/>
    <w:rsid w:val="475922BF"/>
    <w:rsid w:val="477D3C50"/>
    <w:rsid w:val="47DE64A0"/>
    <w:rsid w:val="47F94DC0"/>
    <w:rsid w:val="47FE385B"/>
    <w:rsid w:val="48025C78"/>
    <w:rsid w:val="480E51BC"/>
    <w:rsid w:val="484024B2"/>
    <w:rsid w:val="489F25D6"/>
    <w:rsid w:val="48B31D41"/>
    <w:rsid w:val="48C055DA"/>
    <w:rsid w:val="48CB10FB"/>
    <w:rsid w:val="48D45B6B"/>
    <w:rsid w:val="48EA4BCF"/>
    <w:rsid w:val="48FE6EE1"/>
    <w:rsid w:val="49123B55"/>
    <w:rsid w:val="49281EF1"/>
    <w:rsid w:val="492D58FA"/>
    <w:rsid w:val="492F7D6D"/>
    <w:rsid w:val="49461BC0"/>
    <w:rsid w:val="495C4D52"/>
    <w:rsid w:val="49652EF2"/>
    <w:rsid w:val="496B45D4"/>
    <w:rsid w:val="49751E55"/>
    <w:rsid w:val="4978602D"/>
    <w:rsid w:val="49B07128"/>
    <w:rsid w:val="49B80521"/>
    <w:rsid w:val="49CE737C"/>
    <w:rsid w:val="49DB4A43"/>
    <w:rsid w:val="49EB7779"/>
    <w:rsid w:val="4A362D7D"/>
    <w:rsid w:val="4A507370"/>
    <w:rsid w:val="4A8C048B"/>
    <w:rsid w:val="4A9F7AE9"/>
    <w:rsid w:val="4AA20724"/>
    <w:rsid w:val="4ABA25B7"/>
    <w:rsid w:val="4ADA016F"/>
    <w:rsid w:val="4B0214D0"/>
    <w:rsid w:val="4B034AE9"/>
    <w:rsid w:val="4B143AE4"/>
    <w:rsid w:val="4B2431D6"/>
    <w:rsid w:val="4B601A64"/>
    <w:rsid w:val="4B82260C"/>
    <w:rsid w:val="4B891317"/>
    <w:rsid w:val="4B9D0517"/>
    <w:rsid w:val="4BA32999"/>
    <w:rsid w:val="4BBC40B3"/>
    <w:rsid w:val="4BCB44A8"/>
    <w:rsid w:val="4C4267E3"/>
    <w:rsid w:val="4C7E4394"/>
    <w:rsid w:val="4C812CB2"/>
    <w:rsid w:val="4CC975B0"/>
    <w:rsid w:val="4CFC747E"/>
    <w:rsid w:val="4D103B3A"/>
    <w:rsid w:val="4D140B80"/>
    <w:rsid w:val="4D2003A7"/>
    <w:rsid w:val="4D342D2A"/>
    <w:rsid w:val="4D3619AB"/>
    <w:rsid w:val="4D362A56"/>
    <w:rsid w:val="4D7B588D"/>
    <w:rsid w:val="4D901FA7"/>
    <w:rsid w:val="4DA27223"/>
    <w:rsid w:val="4DA46D87"/>
    <w:rsid w:val="4DB10F47"/>
    <w:rsid w:val="4DF47BDD"/>
    <w:rsid w:val="4DFB6F72"/>
    <w:rsid w:val="4E34634D"/>
    <w:rsid w:val="4E715B93"/>
    <w:rsid w:val="4E746781"/>
    <w:rsid w:val="4E7F39EE"/>
    <w:rsid w:val="4E8120C3"/>
    <w:rsid w:val="4E9D0945"/>
    <w:rsid w:val="4EB64185"/>
    <w:rsid w:val="4EC51583"/>
    <w:rsid w:val="4EE93247"/>
    <w:rsid w:val="4EF95793"/>
    <w:rsid w:val="4F0E3BC1"/>
    <w:rsid w:val="4F267CE4"/>
    <w:rsid w:val="4F4B5E34"/>
    <w:rsid w:val="4F5E2D27"/>
    <w:rsid w:val="4FA10EF6"/>
    <w:rsid w:val="4FB71B6C"/>
    <w:rsid w:val="4FCC77F1"/>
    <w:rsid w:val="4FFC4C7E"/>
    <w:rsid w:val="501B64E2"/>
    <w:rsid w:val="501E738A"/>
    <w:rsid w:val="502046F3"/>
    <w:rsid w:val="50290492"/>
    <w:rsid w:val="50540014"/>
    <w:rsid w:val="50595013"/>
    <w:rsid w:val="50737A56"/>
    <w:rsid w:val="50DA5373"/>
    <w:rsid w:val="50DF02DA"/>
    <w:rsid w:val="50F80837"/>
    <w:rsid w:val="510733A9"/>
    <w:rsid w:val="51275975"/>
    <w:rsid w:val="513026F1"/>
    <w:rsid w:val="51456A1E"/>
    <w:rsid w:val="5146000A"/>
    <w:rsid w:val="5162239C"/>
    <w:rsid w:val="5191175D"/>
    <w:rsid w:val="51AC31CA"/>
    <w:rsid w:val="51B363CC"/>
    <w:rsid w:val="51E04786"/>
    <w:rsid w:val="51E906E9"/>
    <w:rsid w:val="51EE6939"/>
    <w:rsid w:val="51F81238"/>
    <w:rsid w:val="52146279"/>
    <w:rsid w:val="52223C06"/>
    <w:rsid w:val="523A5FF2"/>
    <w:rsid w:val="52445BE6"/>
    <w:rsid w:val="526945FB"/>
    <w:rsid w:val="52740802"/>
    <w:rsid w:val="527A1F21"/>
    <w:rsid w:val="53106487"/>
    <w:rsid w:val="5314002B"/>
    <w:rsid w:val="53301EA3"/>
    <w:rsid w:val="53503BF2"/>
    <w:rsid w:val="535F72AF"/>
    <w:rsid w:val="53792854"/>
    <w:rsid w:val="53905B6E"/>
    <w:rsid w:val="53C517CF"/>
    <w:rsid w:val="53D3163D"/>
    <w:rsid w:val="53D52029"/>
    <w:rsid w:val="53FC6878"/>
    <w:rsid w:val="53FD6DDE"/>
    <w:rsid w:val="540A5DCC"/>
    <w:rsid w:val="544151F7"/>
    <w:rsid w:val="54586D4E"/>
    <w:rsid w:val="549E61E9"/>
    <w:rsid w:val="54A63147"/>
    <w:rsid w:val="54C353B9"/>
    <w:rsid w:val="54E80E5B"/>
    <w:rsid w:val="54F6004E"/>
    <w:rsid w:val="54F601BC"/>
    <w:rsid w:val="55031510"/>
    <w:rsid w:val="553477B0"/>
    <w:rsid w:val="554E3FC4"/>
    <w:rsid w:val="55B41737"/>
    <w:rsid w:val="55E40B50"/>
    <w:rsid w:val="55E564C5"/>
    <w:rsid w:val="55E92EDC"/>
    <w:rsid w:val="55EA5C73"/>
    <w:rsid w:val="561C318E"/>
    <w:rsid w:val="563075E5"/>
    <w:rsid w:val="56371C39"/>
    <w:rsid w:val="5645092E"/>
    <w:rsid w:val="56F15C26"/>
    <w:rsid w:val="57131C67"/>
    <w:rsid w:val="572901B5"/>
    <w:rsid w:val="572A10FC"/>
    <w:rsid w:val="573A4F11"/>
    <w:rsid w:val="573F19EE"/>
    <w:rsid w:val="577150F5"/>
    <w:rsid w:val="5780704A"/>
    <w:rsid w:val="57936141"/>
    <w:rsid w:val="57AC0A37"/>
    <w:rsid w:val="57CD2AE1"/>
    <w:rsid w:val="57CD3395"/>
    <w:rsid w:val="57DD4F9F"/>
    <w:rsid w:val="57EA4F52"/>
    <w:rsid w:val="58100BAB"/>
    <w:rsid w:val="584F25A3"/>
    <w:rsid w:val="5870458F"/>
    <w:rsid w:val="58985290"/>
    <w:rsid w:val="58A044DA"/>
    <w:rsid w:val="58CD3ECF"/>
    <w:rsid w:val="58D92FFE"/>
    <w:rsid w:val="58E86FBD"/>
    <w:rsid w:val="592555C9"/>
    <w:rsid w:val="5933608F"/>
    <w:rsid w:val="59541561"/>
    <w:rsid w:val="598A58BA"/>
    <w:rsid w:val="598C480C"/>
    <w:rsid w:val="598E40B7"/>
    <w:rsid w:val="598F4D28"/>
    <w:rsid w:val="59CA5CED"/>
    <w:rsid w:val="59F51F2F"/>
    <w:rsid w:val="5A1E702F"/>
    <w:rsid w:val="5A2566B3"/>
    <w:rsid w:val="5A651C50"/>
    <w:rsid w:val="5ABB7116"/>
    <w:rsid w:val="5AE26FC5"/>
    <w:rsid w:val="5B02186F"/>
    <w:rsid w:val="5BDB15F9"/>
    <w:rsid w:val="5BDD2A98"/>
    <w:rsid w:val="5C4E3FAE"/>
    <w:rsid w:val="5C4E629E"/>
    <w:rsid w:val="5C534339"/>
    <w:rsid w:val="5C755E0E"/>
    <w:rsid w:val="5C9677AF"/>
    <w:rsid w:val="5CB53F0C"/>
    <w:rsid w:val="5CED5B17"/>
    <w:rsid w:val="5CEF7AE0"/>
    <w:rsid w:val="5D034AC6"/>
    <w:rsid w:val="5D0716D1"/>
    <w:rsid w:val="5D0E547A"/>
    <w:rsid w:val="5D1A70F8"/>
    <w:rsid w:val="5D752511"/>
    <w:rsid w:val="5D8D6096"/>
    <w:rsid w:val="5DC14ABA"/>
    <w:rsid w:val="5DE01BE6"/>
    <w:rsid w:val="5DEB37B1"/>
    <w:rsid w:val="5E2173EC"/>
    <w:rsid w:val="5E2656DD"/>
    <w:rsid w:val="5E4C4954"/>
    <w:rsid w:val="5E7F1667"/>
    <w:rsid w:val="5E8A2D56"/>
    <w:rsid w:val="5ECA52CD"/>
    <w:rsid w:val="5EF3051F"/>
    <w:rsid w:val="5F011CBD"/>
    <w:rsid w:val="5F204B0E"/>
    <w:rsid w:val="5F4B2933"/>
    <w:rsid w:val="5FDE71D4"/>
    <w:rsid w:val="5FF349B4"/>
    <w:rsid w:val="60214E2E"/>
    <w:rsid w:val="605F4D2C"/>
    <w:rsid w:val="60610DA1"/>
    <w:rsid w:val="606C17C5"/>
    <w:rsid w:val="607C4A43"/>
    <w:rsid w:val="608E2A6F"/>
    <w:rsid w:val="60AF3D4F"/>
    <w:rsid w:val="60B41470"/>
    <w:rsid w:val="61216D8E"/>
    <w:rsid w:val="618E2AD2"/>
    <w:rsid w:val="61B83114"/>
    <w:rsid w:val="61D22A37"/>
    <w:rsid w:val="61E37A16"/>
    <w:rsid w:val="61E644AB"/>
    <w:rsid w:val="61EA758A"/>
    <w:rsid w:val="62146AF0"/>
    <w:rsid w:val="622204AF"/>
    <w:rsid w:val="62255DFC"/>
    <w:rsid w:val="623A396F"/>
    <w:rsid w:val="6254721E"/>
    <w:rsid w:val="62A14CB9"/>
    <w:rsid w:val="62DE493D"/>
    <w:rsid w:val="62FD53CB"/>
    <w:rsid w:val="6314643C"/>
    <w:rsid w:val="63661D34"/>
    <w:rsid w:val="636A54B0"/>
    <w:rsid w:val="63871EFB"/>
    <w:rsid w:val="63B70203"/>
    <w:rsid w:val="63E25F4F"/>
    <w:rsid w:val="64212E96"/>
    <w:rsid w:val="646A3465"/>
    <w:rsid w:val="64B207CB"/>
    <w:rsid w:val="65041B0A"/>
    <w:rsid w:val="65193544"/>
    <w:rsid w:val="65335066"/>
    <w:rsid w:val="65530EBA"/>
    <w:rsid w:val="65650A39"/>
    <w:rsid w:val="65B02353"/>
    <w:rsid w:val="65E20153"/>
    <w:rsid w:val="65F7471A"/>
    <w:rsid w:val="65FE564D"/>
    <w:rsid w:val="66181171"/>
    <w:rsid w:val="66227EDF"/>
    <w:rsid w:val="663E148B"/>
    <w:rsid w:val="6642276E"/>
    <w:rsid w:val="66994337"/>
    <w:rsid w:val="669E5D87"/>
    <w:rsid w:val="66C64639"/>
    <w:rsid w:val="66CB70AC"/>
    <w:rsid w:val="66D93506"/>
    <w:rsid w:val="66E760A6"/>
    <w:rsid w:val="66F02301"/>
    <w:rsid w:val="672C4B1A"/>
    <w:rsid w:val="67524087"/>
    <w:rsid w:val="678E6C75"/>
    <w:rsid w:val="67B14902"/>
    <w:rsid w:val="67C958CE"/>
    <w:rsid w:val="67EA4935"/>
    <w:rsid w:val="6802724B"/>
    <w:rsid w:val="680C387E"/>
    <w:rsid w:val="6819693E"/>
    <w:rsid w:val="682A2E66"/>
    <w:rsid w:val="683925BA"/>
    <w:rsid w:val="6843677D"/>
    <w:rsid w:val="685D3371"/>
    <w:rsid w:val="687F0AC9"/>
    <w:rsid w:val="6880795C"/>
    <w:rsid w:val="689D44F2"/>
    <w:rsid w:val="68A174F5"/>
    <w:rsid w:val="69087E8A"/>
    <w:rsid w:val="691B19DB"/>
    <w:rsid w:val="691C6927"/>
    <w:rsid w:val="69237843"/>
    <w:rsid w:val="69485D53"/>
    <w:rsid w:val="694F7C5A"/>
    <w:rsid w:val="69594C9E"/>
    <w:rsid w:val="6973064E"/>
    <w:rsid w:val="699F13B4"/>
    <w:rsid w:val="69B115C8"/>
    <w:rsid w:val="69E557D2"/>
    <w:rsid w:val="6A0D5AF7"/>
    <w:rsid w:val="6A0F7180"/>
    <w:rsid w:val="6A164500"/>
    <w:rsid w:val="6A33581E"/>
    <w:rsid w:val="6A4E7837"/>
    <w:rsid w:val="6A56552A"/>
    <w:rsid w:val="6A6F6558"/>
    <w:rsid w:val="6AAB0E72"/>
    <w:rsid w:val="6ABF6AAB"/>
    <w:rsid w:val="6AC93BC2"/>
    <w:rsid w:val="6B097E4B"/>
    <w:rsid w:val="6B1A3497"/>
    <w:rsid w:val="6B33084B"/>
    <w:rsid w:val="6B797DC4"/>
    <w:rsid w:val="6B8B656D"/>
    <w:rsid w:val="6BD0034C"/>
    <w:rsid w:val="6C2973FC"/>
    <w:rsid w:val="6C341058"/>
    <w:rsid w:val="6C525784"/>
    <w:rsid w:val="6C8A3F03"/>
    <w:rsid w:val="6CB55E32"/>
    <w:rsid w:val="6CC34459"/>
    <w:rsid w:val="6CCB02F9"/>
    <w:rsid w:val="6CF83565"/>
    <w:rsid w:val="6D222C6D"/>
    <w:rsid w:val="6D34637F"/>
    <w:rsid w:val="6D5914CB"/>
    <w:rsid w:val="6DAC6132"/>
    <w:rsid w:val="6DCE1F15"/>
    <w:rsid w:val="6DD242C7"/>
    <w:rsid w:val="6DD713AB"/>
    <w:rsid w:val="6DFF38C5"/>
    <w:rsid w:val="6E0320E6"/>
    <w:rsid w:val="6E0A74E8"/>
    <w:rsid w:val="6E36339E"/>
    <w:rsid w:val="6E4E624F"/>
    <w:rsid w:val="6E592EDE"/>
    <w:rsid w:val="6E5A37AB"/>
    <w:rsid w:val="6E5A5C06"/>
    <w:rsid w:val="6E714C4B"/>
    <w:rsid w:val="6E7B64EE"/>
    <w:rsid w:val="6E9C2467"/>
    <w:rsid w:val="6ECE00D5"/>
    <w:rsid w:val="6F1A3464"/>
    <w:rsid w:val="6F24707C"/>
    <w:rsid w:val="6F392767"/>
    <w:rsid w:val="6F3C383E"/>
    <w:rsid w:val="6F3C7B09"/>
    <w:rsid w:val="6F505590"/>
    <w:rsid w:val="6F68751C"/>
    <w:rsid w:val="6F9C53FF"/>
    <w:rsid w:val="6FC53383"/>
    <w:rsid w:val="700A5A4A"/>
    <w:rsid w:val="704456BC"/>
    <w:rsid w:val="706D162F"/>
    <w:rsid w:val="709B420A"/>
    <w:rsid w:val="70AA011B"/>
    <w:rsid w:val="70C516DE"/>
    <w:rsid w:val="70CB7FB2"/>
    <w:rsid w:val="70F4683B"/>
    <w:rsid w:val="70FD154D"/>
    <w:rsid w:val="70FF1387"/>
    <w:rsid w:val="712714DE"/>
    <w:rsid w:val="714F59F4"/>
    <w:rsid w:val="71985261"/>
    <w:rsid w:val="71A0152D"/>
    <w:rsid w:val="71A60136"/>
    <w:rsid w:val="71BE728B"/>
    <w:rsid w:val="71CB27D7"/>
    <w:rsid w:val="71CE0146"/>
    <w:rsid w:val="71DD3846"/>
    <w:rsid w:val="71ED2DAA"/>
    <w:rsid w:val="721754D8"/>
    <w:rsid w:val="722265FF"/>
    <w:rsid w:val="726F3B6D"/>
    <w:rsid w:val="72855A61"/>
    <w:rsid w:val="729A7330"/>
    <w:rsid w:val="72A06F19"/>
    <w:rsid w:val="72AF2469"/>
    <w:rsid w:val="730015D2"/>
    <w:rsid w:val="7304349B"/>
    <w:rsid w:val="731747F5"/>
    <w:rsid w:val="73300EF3"/>
    <w:rsid w:val="73352E92"/>
    <w:rsid w:val="73795236"/>
    <w:rsid w:val="7393544A"/>
    <w:rsid w:val="739A58B6"/>
    <w:rsid w:val="73B73CFE"/>
    <w:rsid w:val="73D43605"/>
    <w:rsid w:val="73D6088A"/>
    <w:rsid w:val="74441F5B"/>
    <w:rsid w:val="746A0503"/>
    <w:rsid w:val="748D1520"/>
    <w:rsid w:val="748E2AFB"/>
    <w:rsid w:val="74EE1ACC"/>
    <w:rsid w:val="74FF48BD"/>
    <w:rsid w:val="750E5D6D"/>
    <w:rsid w:val="756A3BA5"/>
    <w:rsid w:val="7575204B"/>
    <w:rsid w:val="75F5029F"/>
    <w:rsid w:val="762426A2"/>
    <w:rsid w:val="76513C09"/>
    <w:rsid w:val="765A24C1"/>
    <w:rsid w:val="76896BA3"/>
    <w:rsid w:val="76942354"/>
    <w:rsid w:val="76CF2586"/>
    <w:rsid w:val="76DB77DB"/>
    <w:rsid w:val="76F63DDF"/>
    <w:rsid w:val="770C5830"/>
    <w:rsid w:val="77255866"/>
    <w:rsid w:val="775A5646"/>
    <w:rsid w:val="775B0BE5"/>
    <w:rsid w:val="776E2A7E"/>
    <w:rsid w:val="77F45D8A"/>
    <w:rsid w:val="783546AF"/>
    <w:rsid w:val="783D1033"/>
    <w:rsid w:val="783D3E01"/>
    <w:rsid w:val="783E6E75"/>
    <w:rsid w:val="7848122E"/>
    <w:rsid w:val="7848186A"/>
    <w:rsid w:val="78494097"/>
    <w:rsid w:val="787B7190"/>
    <w:rsid w:val="788104E7"/>
    <w:rsid w:val="78834FB7"/>
    <w:rsid w:val="78866750"/>
    <w:rsid w:val="78B04C3F"/>
    <w:rsid w:val="78B87064"/>
    <w:rsid w:val="78C4329E"/>
    <w:rsid w:val="78D371A8"/>
    <w:rsid w:val="78DF7C59"/>
    <w:rsid w:val="7933673E"/>
    <w:rsid w:val="79455332"/>
    <w:rsid w:val="794A7FF1"/>
    <w:rsid w:val="796B28DE"/>
    <w:rsid w:val="79796CE8"/>
    <w:rsid w:val="797E17CE"/>
    <w:rsid w:val="79AA28B2"/>
    <w:rsid w:val="7A2C5E4B"/>
    <w:rsid w:val="7A445D38"/>
    <w:rsid w:val="7A7B3555"/>
    <w:rsid w:val="7A974C4E"/>
    <w:rsid w:val="7AA635BC"/>
    <w:rsid w:val="7AAB3F66"/>
    <w:rsid w:val="7ACC41FE"/>
    <w:rsid w:val="7AD60596"/>
    <w:rsid w:val="7B125C50"/>
    <w:rsid w:val="7B184938"/>
    <w:rsid w:val="7B291D63"/>
    <w:rsid w:val="7B2B6A09"/>
    <w:rsid w:val="7B3E4653"/>
    <w:rsid w:val="7B455C39"/>
    <w:rsid w:val="7BB05850"/>
    <w:rsid w:val="7BD33779"/>
    <w:rsid w:val="7C8B0AEE"/>
    <w:rsid w:val="7CB05F77"/>
    <w:rsid w:val="7CE960EF"/>
    <w:rsid w:val="7D063A7C"/>
    <w:rsid w:val="7D072681"/>
    <w:rsid w:val="7D371FA8"/>
    <w:rsid w:val="7D39343E"/>
    <w:rsid w:val="7D6E0157"/>
    <w:rsid w:val="7D9A3340"/>
    <w:rsid w:val="7DC5599E"/>
    <w:rsid w:val="7DD81596"/>
    <w:rsid w:val="7DF423C6"/>
    <w:rsid w:val="7E124831"/>
    <w:rsid w:val="7E66796E"/>
    <w:rsid w:val="7E792D62"/>
    <w:rsid w:val="7EA240BA"/>
    <w:rsid w:val="7EB07949"/>
    <w:rsid w:val="7F0B5B32"/>
    <w:rsid w:val="7F1049A9"/>
    <w:rsid w:val="7F1F027F"/>
    <w:rsid w:val="7F39785A"/>
    <w:rsid w:val="7F3A379B"/>
    <w:rsid w:val="7F890C38"/>
    <w:rsid w:val="7FB263D8"/>
    <w:rsid w:val="7FDC187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7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Char"/>
    <w:basedOn w:val="7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3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微软雅黑" w:hAnsi="微软雅黑" w:eastAsia="微软雅黑" w:cs="Times New Roman"/>
      <w:color w:val="000000"/>
      <w:sz w:val="24"/>
    </w:rPr>
  </w:style>
  <w:style w:type="paragraph" w:customStyle="1" w:styleId="14">
    <w:name w:val="Terminal Display"/>
    <w:basedOn w:val="13"/>
    <w:next w:val="13"/>
    <w:unhideWhenUsed/>
    <w:qFormat/>
    <w:uiPriority w:val="99"/>
    <w:pPr>
      <w:spacing w:beforeLines="0" w:afterLines="0"/>
    </w:pPr>
    <w:rPr>
      <w:rFonts w:hint="default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616</Words>
  <Characters>3516</Characters>
  <Lines>29</Lines>
  <Paragraphs>8</Paragraphs>
  <ScaleCrop>false</ScaleCrop>
  <LinksUpToDate>false</LinksUpToDate>
  <CharactersWithSpaces>4124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2016-10-25T09:19:50Z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